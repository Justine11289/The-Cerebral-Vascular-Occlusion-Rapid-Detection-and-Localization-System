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14B8A" w14:textId="7B06FEE4" w:rsidR="002E6744" w:rsidRDefault="005E4F38" w:rsidP="00726041">
      <w:pPr>
        <w:spacing w:line="240" w:lineRule="auto"/>
        <w:ind w:left="1" w:hanging="3"/>
        <w:jc w:val="center"/>
        <w:rPr>
          <w:rFonts w:ascii="標楷體" w:eastAsia="標楷體" w:hAnsi="標楷體" w:cs="標楷體"/>
          <w:b/>
          <w:position w:val="0"/>
          <w:sz w:val="32"/>
          <w:szCs w:val="32"/>
        </w:rPr>
      </w:pPr>
      <w:bookmarkStart w:id="0" w:name="_Hlk148284631"/>
      <w:bookmarkStart w:id="1" w:name="_Hlk149673621"/>
      <w:bookmarkEnd w:id="0"/>
      <w:r w:rsidRPr="005E4F38">
        <w:rPr>
          <w:rFonts w:ascii="標楷體" w:eastAsia="標楷體" w:hAnsi="標楷體" w:cs="標楷體" w:hint="eastAsia"/>
          <w:b/>
          <w:sz w:val="32"/>
          <w:szCs w:val="32"/>
        </w:rPr>
        <w:t>腦血管阻塞快速檢測與定位系統</w:t>
      </w:r>
    </w:p>
    <w:p w14:paraId="5E9BEE75" w14:textId="77777777" w:rsidR="002E6744" w:rsidRDefault="002E6744" w:rsidP="00726041">
      <w:pPr>
        <w:spacing w:line="240" w:lineRule="auto"/>
        <w:ind w:left="0" w:hanging="2"/>
        <w:jc w:val="center"/>
        <w:rPr>
          <w:rFonts w:ascii="標楷體" w:eastAsia="標楷體" w:hAnsi="標楷體" w:cs="標楷體"/>
          <w:sz w:val="20"/>
          <w:szCs w:val="20"/>
        </w:rPr>
      </w:pPr>
    </w:p>
    <w:p w14:paraId="7600AA76" w14:textId="77777777" w:rsidR="005E4F38" w:rsidRDefault="005E4F38" w:rsidP="00726041">
      <w:pPr>
        <w:spacing w:line="240" w:lineRule="auto"/>
        <w:ind w:left="0" w:hanging="2"/>
        <w:jc w:val="center"/>
        <w:rPr>
          <w:rFonts w:ascii="標楷體" w:eastAsia="標楷體" w:hAnsi="標楷體" w:cs="標楷體"/>
        </w:rPr>
        <w:sectPr w:rsidR="005E4F38" w:rsidSect="002725DE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304" w:right="1418" w:bottom="1304" w:left="1418" w:header="851" w:footer="567" w:gutter="0"/>
          <w:pgNumType w:start="1"/>
          <w:cols w:space="720"/>
        </w:sectPr>
      </w:pPr>
    </w:p>
    <w:p w14:paraId="7C34259A" w14:textId="77777777" w:rsidR="0065364B" w:rsidRPr="00A3151E" w:rsidRDefault="0065364B" w:rsidP="00726041">
      <w:pPr>
        <w:spacing w:line="240" w:lineRule="auto"/>
        <w:ind w:left="0" w:hanging="2"/>
        <w:jc w:val="center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 w:hint="eastAsia"/>
        </w:rPr>
        <w:t>陳</w:t>
      </w:r>
      <w:proofErr w:type="gramStart"/>
      <w:r>
        <w:rPr>
          <w:rFonts w:ascii="標楷體" w:eastAsia="標楷體" w:hAnsi="標楷體" w:cs="標楷體" w:hint="eastAsia"/>
        </w:rPr>
        <w:t>嶽</w:t>
      </w:r>
      <w:proofErr w:type="gramEnd"/>
      <w:r>
        <w:rPr>
          <w:rFonts w:ascii="標楷體" w:eastAsia="標楷體" w:hAnsi="標楷體" w:cs="標楷體" w:hint="eastAsia"/>
        </w:rPr>
        <w:t>鵬</w:t>
      </w:r>
    </w:p>
    <w:p w14:paraId="7793739D" w14:textId="3800D562" w:rsidR="0065364B" w:rsidRPr="00A3151E" w:rsidRDefault="0065364B" w:rsidP="00726041">
      <w:pPr>
        <w:spacing w:line="240" w:lineRule="auto"/>
        <w:ind w:left="0" w:hanging="2"/>
        <w:jc w:val="center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 w:hint="eastAsia"/>
        </w:rPr>
        <w:t>長庚大學</w:t>
      </w:r>
      <w:r w:rsidRPr="007026EA">
        <w:rPr>
          <w:rFonts w:ascii="標楷體" w:eastAsia="標楷體" w:hAnsi="標楷體" w:cs="標楷體" w:hint="eastAsia"/>
        </w:rPr>
        <w:t>智慧醫療</w:t>
      </w:r>
      <w:r>
        <w:rPr>
          <w:rFonts w:ascii="標楷體" w:eastAsia="標楷體" w:hAnsi="標楷體" w:cs="標楷體" w:hint="eastAsia"/>
        </w:rPr>
        <w:t>創新碩士學位學程</w:t>
      </w:r>
    </w:p>
    <w:p w14:paraId="6EC732D0" w14:textId="77777777" w:rsidR="0065364B" w:rsidRPr="00A11921" w:rsidRDefault="0065364B" w:rsidP="00726041">
      <w:pPr>
        <w:spacing w:line="240" w:lineRule="auto"/>
        <w:ind w:left="0" w:hanging="2"/>
        <w:jc w:val="center"/>
        <w:rPr>
          <w:rFonts w:eastAsia="標楷體"/>
        </w:rPr>
      </w:pPr>
      <w:r w:rsidRPr="00A11921">
        <w:rPr>
          <w:rFonts w:eastAsia="標楷體"/>
        </w:rPr>
        <w:t>D000019160@mail.cgu.edu.tw</w:t>
      </w:r>
    </w:p>
    <w:p w14:paraId="6AF53B3D" w14:textId="77777777" w:rsidR="0065364B" w:rsidRPr="00A3151E" w:rsidRDefault="0065364B" w:rsidP="00726041">
      <w:pPr>
        <w:spacing w:line="240" w:lineRule="auto"/>
        <w:ind w:left="0" w:hanging="2"/>
        <w:jc w:val="center"/>
        <w:rPr>
          <w:rFonts w:ascii="標楷體" w:eastAsia="標楷體" w:hAnsi="標楷體" w:cs="標楷體"/>
        </w:rPr>
      </w:pPr>
    </w:p>
    <w:p w14:paraId="5CEE7FBB" w14:textId="77777777" w:rsidR="0065364B" w:rsidRPr="00A3151E" w:rsidRDefault="0065364B" w:rsidP="00726041">
      <w:pPr>
        <w:spacing w:line="240" w:lineRule="auto"/>
        <w:ind w:left="0" w:hanging="2"/>
        <w:jc w:val="center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 w:hint="eastAsia"/>
        </w:rPr>
        <w:t>吳世琳</w:t>
      </w:r>
      <w:r w:rsidRPr="00A3151E">
        <w:rPr>
          <w:rFonts w:ascii="標楷體" w:eastAsia="標楷體" w:hAnsi="標楷體" w:cs="標楷體"/>
        </w:rPr>
        <w:t>*</w:t>
      </w:r>
    </w:p>
    <w:p w14:paraId="44A70A6A" w14:textId="1306EF64" w:rsidR="0065364B" w:rsidRPr="00A3151E" w:rsidRDefault="0065364B" w:rsidP="00726041">
      <w:pPr>
        <w:spacing w:line="240" w:lineRule="auto"/>
        <w:ind w:left="0" w:hanging="2"/>
        <w:jc w:val="center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 w:hint="eastAsia"/>
        </w:rPr>
        <w:t>長庚大學資訊工程學系</w:t>
      </w:r>
    </w:p>
    <w:p w14:paraId="57476A69" w14:textId="77777777" w:rsidR="0065364B" w:rsidRPr="00A11921" w:rsidRDefault="0065364B" w:rsidP="00726041">
      <w:pPr>
        <w:spacing w:line="240" w:lineRule="auto"/>
        <w:ind w:left="0" w:hanging="2"/>
        <w:jc w:val="center"/>
        <w:rPr>
          <w:rFonts w:eastAsia="標楷體"/>
        </w:rPr>
      </w:pPr>
      <w:r w:rsidRPr="00A11921">
        <w:rPr>
          <w:rFonts w:eastAsia="標楷體"/>
        </w:rPr>
        <w:t>slwu@mail.cgu.edu.tw</w:t>
      </w:r>
    </w:p>
    <w:p w14:paraId="69CA192E" w14:textId="77777777" w:rsidR="0065364B" w:rsidRPr="007026EA" w:rsidRDefault="0065364B" w:rsidP="00726041">
      <w:pPr>
        <w:spacing w:line="240" w:lineRule="auto"/>
        <w:ind w:left="0" w:hanging="2"/>
        <w:jc w:val="center"/>
        <w:rPr>
          <w:rFonts w:ascii="標楷體" w:eastAsia="標楷體" w:hAnsi="標楷體" w:cs="標楷體"/>
          <w:sz w:val="20"/>
          <w:szCs w:val="20"/>
        </w:rPr>
      </w:pPr>
    </w:p>
    <w:p w14:paraId="0934EE27" w14:textId="77777777" w:rsidR="0065364B" w:rsidRDefault="0065364B" w:rsidP="00726041">
      <w:pPr>
        <w:spacing w:line="240" w:lineRule="auto"/>
        <w:ind w:left="0" w:hanging="2"/>
        <w:rPr>
          <w:rFonts w:ascii="標楷體" w:eastAsia="標楷體" w:hAnsi="標楷體" w:cs="標楷體"/>
        </w:rPr>
        <w:sectPr w:rsidR="0065364B" w:rsidSect="002725DE">
          <w:headerReference w:type="default" r:id="rId15"/>
          <w:type w:val="continuous"/>
          <w:pgSz w:w="11906" w:h="16838"/>
          <w:pgMar w:top="1440" w:right="1800" w:bottom="1440" w:left="1800" w:header="851" w:footer="992" w:gutter="0"/>
          <w:pgNumType w:start="1"/>
          <w:cols w:space="720"/>
        </w:sectPr>
      </w:pPr>
    </w:p>
    <w:p w14:paraId="4EA10BFC" w14:textId="0C1A7A31" w:rsidR="0065364B" w:rsidRPr="00A3151E" w:rsidRDefault="0065364B" w:rsidP="00726041">
      <w:pPr>
        <w:spacing w:line="240" w:lineRule="auto"/>
        <w:ind w:left="0" w:hanging="2"/>
        <w:jc w:val="center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 w:hint="eastAsia"/>
        </w:rPr>
        <w:t>黃子庭</w:t>
      </w:r>
    </w:p>
    <w:p w14:paraId="135596C5" w14:textId="77777777" w:rsidR="0065364B" w:rsidRPr="00A3151E" w:rsidRDefault="0065364B" w:rsidP="00726041">
      <w:pPr>
        <w:spacing w:line="240" w:lineRule="auto"/>
        <w:ind w:left="0" w:hanging="2"/>
        <w:jc w:val="center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 w:hint="eastAsia"/>
        </w:rPr>
        <w:t>長庚大學資訊工程學系</w:t>
      </w:r>
    </w:p>
    <w:p w14:paraId="5585BD56" w14:textId="77777777" w:rsidR="0065364B" w:rsidRPr="00A11921" w:rsidRDefault="0065364B" w:rsidP="00726041">
      <w:pPr>
        <w:spacing w:line="240" w:lineRule="auto"/>
        <w:ind w:left="0" w:hanging="2"/>
        <w:jc w:val="center"/>
        <w:rPr>
          <w:rFonts w:eastAsia="標楷體"/>
        </w:rPr>
      </w:pPr>
      <w:r w:rsidRPr="00A11921">
        <w:rPr>
          <w:rFonts w:eastAsia="標楷體"/>
        </w:rPr>
        <w:t>ju891128@gmail.com</w:t>
      </w:r>
    </w:p>
    <w:p w14:paraId="06BD67CF" w14:textId="77777777" w:rsidR="0065364B" w:rsidRPr="00A3151E" w:rsidRDefault="0065364B" w:rsidP="00726041">
      <w:pPr>
        <w:spacing w:line="240" w:lineRule="auto"/>
        <w:ind w:left="0" w:hanging="2"/>
        <w:jc w:val="center"/>
        <w:rPr>
          <w:rFonts w:ascii="標楷體" w:eastAsia="標楷體" w:hAnsi="標楷體" w:cs="標楷體"/>
        </w:rPr>
      </w:pPr>
    </w:p>
    <w:p w14:paraId="2B442254" w14:textId="77777777" w:rsidR="0065364B" w:rsidRPr="00A3151E" w:rsidRDefault="0065364B" w:rsidP="00726041">
      <w:pPr>
        <w:spacing w:line="240" w:lineRule="auto"/>
        <w:ind w:left="0" w:hanging="2"/>
        <w:jc w:val="center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 w:hint="eastAsia"/>
        </w:rPr>
        <w:t>許博森</w:t>
      </w:r>
    </w:p>
    <w:p w14:paraId="6FE5B7D8" w14:textId="77777777" w:rsidR="0065364B" w:rsidRPr="00A3151E" w:rsidRDefault="0065364B" w:rsidP="00726041">
      <w:pPr>
        <w:spacing w:line="240" w:lineRule="auto"/>
        <w:ind w:left="0" w:hanging="2"/>
        <w:jc w:val="center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 w:hint="eastAsia"/>
        </w:rPr>
        <w:t>長庚大學資訊工程學系</w:t>
      </w:r>
    </w:p>
    <w:p w14:paraId="5ACAD6AC" w14:textId="77777777" w:rsidR="0065364B" w:rsidRPr="00A11921" w:rsidRDefault="0065364B" w:rsidP="00726041">
      <w:pPr>
        <w:spacing w:line="240" w:lineRule="auto"/>
        <w:ind w:left="0" w:hanging="2"/>
        <w:jc w:val="center"/>
        <w:rPr>
          <w:rFonts w:eastAsia="標楷體"/>
        </w:rPr>
      </w:pPr>
      <w:r w:rsidRPr="00A11921">
        <w:rPr>
          <w:rFonts w:eastAsia="標楷體"/>
        </w:rPr>
        <w:t>benson91419@gmail.com</w:t>
      </w:r>
    </w:p>
    <w:p w14:paraId="29BAF9DD" w14:textId="77777777" w:rsidR="000A6469" w:rsidRDefault="000A6469" w:rsidP="00726041">
      <w:pPr>
        <w:spacing w:line="240" w:lineRule="auto"/>
        <w:ind w:leftChars="0" w:left="0" w:firstLineChars="0" w:firstLine="0"/>
        <w:jc w:val="center"/>
        <w:rPr>
          <w:rFonts w:ascii="標楷體" w:eastAsia="標楷體" w:hAnsi="標楷體" w:cs="標楷體"/>
        </w:rPr>
      </w:pPr>
    </w:p>
    <w:p w14:paraId="6E31FED7" w14:textId="3EB2AC84" w:rsidR="000A6469" w:rsidRPr="00A3151E" w:rsidRDefault="000A6469" w:rsidP="00726041">
      <w:pPr>
        <w:spacing w:line="240" w:lineRule="auto"/>
        <w:ind w:left="0" w:hanging="2"/>
        <w:jc w:val="center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 w:hint="eastAsia"/>
        </w:rPr>
        <w:t>謝牧辰</w:t>
      </w:r>
    </w:p>
    <w:p w14:paraId="0F0A67C2" w14:textId="77777777" w:rsidR="000A6469" w:rsidRPr="00A3151E" w:rsidRDefault="000A6469" w:rsidP="00726041">
      <w:pPr>
        <w:spacing w:line="240" w:lineRule="auto"/>
        <w:ind w:left="0" w:hanging="2"/>
        <w:jc w:val="center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 w:hint="eastAsia"/>
        </w:rPr>
        <w:t>長庚大學資訊工程學系</w:t>
      </w:r>
    </w:p>
    <w:p w14:paraId="1D3B3573" w14:textId="6376C9EF" w:rsidR="000A6469" w:rsidRPr="00A11921" w:rsidRDefault="000A6469" w:rsidP="00726041">
      <w:pPr>
        <w:spacing w:line="240" w:lineRule="auto"/>
        <w:ind w:left="0" w:hanging="2"/>
        <w:jc w:val="center"/>
        <w:rPr>
          <w:rFonts w:eastAsia="標楷體"/>
        </w:rPr>
      </w:pPr>
      <w:r>
        <w:rPr>
          <w:rFonts w:eastAsia="標楷體"/>
        </w:rPr>
        <w:t>morris94211</w:t>
      </w:r>
      <w:r w:rsidRPr="00A11921">
        <w:rPr>
          <w:rFonts w:eastAsia="標楷體"/>
        </w:rPr>
        <w:t>@gmail.com</w:t>
      </w:r>
    </w:p>
    <w:p w14:paraId="037E4A8F" w14:textId="77777777" w:rsidR="000A6469" w:rsidRPr="00A3151E" w:rsidRDefault="000A6469" w:rsidP="00726041">
      <w:pPr>
        <w:spacing w:line="240" w:lineRule="auto"/>
        <w:ind w:left="0" w:hanging="2"/>
        <w:jc w:val="center"/>
        <w:rPr>
          <w:rFonts w:ascii="標楷體" w:eastAsia="標楷體" w:hAnsi="標楷體" w:cs="標楷體"/>
        </w:rPr>
      </w:pPr>
    </w:p>
    <w:p w14:paraId="1EFEF1E5" w14:textId="66B34815" w:rsidR="000A6469" w:rsidRPr="00A3151E" w:rsidRDefault="000A6469" w:rsidP="00726041">
      <w:pPr>
        <w:spacing w:line="240" w:lineRule="auto"/>
        <w:ind w:left="0" w:hanging="2"/>
        <w:jc w:val="center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 w:hint="eastAsia"/>
        </w:rPr>
        <w:t>林峻陽</w:t>
      </w:r>
    </w:p>
    <w:p w14:paraId="35929C88" w14:textId="77777777" w:rsidR="000A6469" w:rsidRPr="00A3151E" w:rsidRDefault="000A6469" w:rsidP="00726041">
      <w:pPr>
        <w:spacing w:line="240" w:lineRule="auto"/>
        <w:ind w:left="0" w:hanging="2"/>
        <w:jc w:val="center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 w:hint="eastAsia"/>
        </w:rPr>
        <w:t>長庚大學資訊工程學系</w:t>
      </w:r>
    </w:p>
    <w:p w14:paraId="548BEC0A" w14:textId="659EBA70" w:rsidR="000A6469" w:rsidRPr="00A11921" w:rsidRDefault="000A6469" w:rsidP="00726041">
      <w:pPr>
        <w:spacing w:line="240" w:lineRule="auto"/>
        <w:ind w:left="0" w:hanging="2"/>
        <w:jc w:val="center"/>
        <w:rPr>
          <w:rFonts w:eastAsia="標楷體"/>
        </w:rPr>
      </w:pPr>
      <w:r>
        <w:rPr>
          <w:rFonts w:eastAsia="標楷體"/>
        </w:rPr>
        <w:t>cyang1292</w:t>
      </w:r>
      <w:r w:rsidRPr="00A11921">
        <w:rPr>
          <w:rFonts w:eastAsia="標楷體"/>
        </w:rPr>
        <w:t>@gmail.com</w:t>
      </w:r>
    </w:p>
    <w:p w14:paraId="129874D2" w14:textId="77777777" w:rsidR="000A6469" w:rsidRPr="000A6469" w:rsidRDefault="000A6469" w:rsidP="00726041">
      <w:pPr>
        <w:spacing w:line="240" w:lineRule="auto"/>
        <w:ind w:left="0" w:hanging="2"/>
        <w:jc w:val="center"/>
        <w:rPr>
          <w:rFonts w:ascii="標楷體" w:eastAsia="標楷體" w:hAnsi="標楷體" w:cs="標楷體"/>
        </w:rPr>
        <w:sectPr w:rsidR="000A6469" w:rsidRPr="000A6469" w:rsidSect="002725DE">
          <w:type w:val="continuous"/>
          <w:pgSz w:w="11906" w:h="16838"/>
          <w:pgMar w:top="1304" w:right="1418" w:bottom="1304" w:left="1418" w:header="851" w:footer="567" w:gutter="0"/>
          <w:pgNumType w:start="1"/>
          <w:cols w:space="720"/>
        </w:sectPr>
      </w:pPr>
    </w:p>
    <w:p w14:paraId="75733FB1" w14:textId="77777777" w:rsidR="002E6744" w:rsidRDefault="002E6744" w:rsidP="00726041">
      <w:pPr>
        <w:spacing w:line="240" w:lineRule="auto"/>
        <w:ind w:left="0" w:hanging="2"/>
        <w:jc w:val="center"/>
        <w:rPr>
          <w:rFonts w:ascii="標楷體" w:eastAsia="標楷體" w:hAnsi="標楷體" w:cs="標楷體"/>
        </w:rPr>
      </w:pPr>
    </w:p>
    <w:p w14:paraId="0B08CE23" w14:textId="77777777" w:rsidR="00990D26" w:rsidRDefault="00990D26" w:rsidP="00726041">
      <w:pPr>
        <w:spacing w:line="240" w:lineRule="auto"/>
        <w:ind w:left="1" w:hanging="3"/>
        <w:jc w:val="center"/>
        <w:rPr>
          <w:rFonts w:ascii="標楷體" w:eastAsia="標楷體" w:hAnsi="標楷體" w:cs="標楷體"/>
          <w:b/>
          <w:bCs/>
          <w:sz w:val="28"/>
          <w:szCs w:val="28"/>
        </w:rPr>
        <w:sectPr w:rsidR="00990D26" w:rsidSect="002725DE">
          <w:type w:val="continuous"/>
          <w:pgSz w:w="11906" w:h="16838"/>
          <w:pgMar w:top="1304" w:right="1418" w:bottom="1304" w:left="1418" w:header="851" w:footer="567" w:gutter="0"/>
          <w:pgNumType w:start="1"/>
          <w:cols w:space="720"/>
        </w:sectPr>
      </w:pPr>
    </w:p>
    <w:p w14:paraId="615F514D" w14:textId="77777777" w:rsidR="002E6744" w:rsidRPr="00A953D8" w:rsidRDefault="002E6744" w:rsidP="00726041">
      <w:pPr>
        <w:spacing w:line="240" w:lineRule="auto"/>
        <w:ind w:left="1" w:hanging="3"/>
        <w:jc w:val="center"/>
        <w:rPr>
          <w:rFonts w:ascii="標楷體" w:eastAsia="標楷體" w:hAnsi="標楷體" w:cs="標楷體"/>
          <w:b/>
          <w:bCs/>
          <w:sz w:val="28"/>
          <w:szCs w:val="28"/>
        </w:rPr>
      </w:pPr>
      <w:r w:rsidRPr="00A953D8">
        <w:rPr>
          <w:rFonts w:ascii="標楷體" w:eastAsia="標楷體" w:hAnsi="標楷體" w:cs="標楷體" w:hint="eastAsia"/>
          <w:b/>
          <w:bCs/>
          <w:sz w:val="28"/>
          <w:szCs w:val="28"/>
        </w:rPr>
        <w:t>摘要</w:t>
      </w:r>
    </w:p>
    <w:p w14:paraId="11DD8B91" w14:textId="2C43E6E6" w:rsidR="00031DE6" w:rsidRPr="007A602C" w:rsidRDefault="00031DE6" w:rsidP="00726041">
      <w:pPr>
        <w:spacing w:line="240" w:lineRule="auto"/>
        <w:ind w:left="0" w:hanging="2"/>
        <w:jc w:val="both"/>
        <w:rPr>
          <w:rFonts w:ascii="標楷體" w:eastAsia="標楷體" w:hAnsi="標楷體" w:cs="標楷體"/>
        </w:rPr>
      </w:pPr>
      <w:bookmarkStart w:id="2" w:name="_Hlk148271510"/>
      <w:bookmarkStart w:id="3" w:name="_Hlk148214088"/>
      <w:r w:rsidRPr="000A68D0">
        <w:rPr>
          <w:rFonts w:ascii="標楷體" w:eastAsia="標楷體" w:hAnsi="標楷體" w:cs="標楷體" w:hint="eastAsia"/>
        </w:rPr>
        <w:t>腦血管阻塞快速檢測與定位系統</w:t>
      </w:r>
      <w:r>
        <w:rPr>
          <w:rFonts w:ascii="標楷體" w:eastAsia="標楷體" w:hAnsi="標楷體" w:cs="標楷體" w:hint="eastAsia"/>
        </w:rPr>
        <w:t>為一種輔助</w:t>
      </w:r>
      <w:r w:rsidRPr="007A602C">
        <w:rPr>
          <w:rFonts w:ascii="標楷體" w:eastAsia="標楷體" w:hAnsi="標楷體" w:cs="標楷體" w:hint="eastAsia"/>
        </w:rPr>
        <w:t>醫</w:t>
      </w:r>
      <w:r>
        <w:rPr>
          <w:rFonts w:ascii="標楷體" w:eastAsia="標楷體" w:hAnsi="標楷體" w:cs="標楷體" w:hint="eastAsia"/>
        </w:rPr>
        <w:t>護</w:t>
      </w:r>
      <w:r w:rsidRPr="007A602C">
        <w:rPr>
          <w:rFonts w:ascii="標楷體" w:eastAsia="標楷體" w:hAnsi="標楷體" w:cs="標楷體" w:hint="eastAsia"/>
        </w:rPr>
        <w:t>人員</w:t>
      </w:r>
      <w:r>
        <w:rPr>
          <w:rFonts w:ascii="標楷體" w:eastAsia="標楷體" w:hAnsi="標楷體" w:cs="標楷體" w:hint="eastAsia"/>
        </w:rPr>
        <w:t>，</w:t>
      </w:r>
      <w:r w:rsidRPr="007A602C">
        <w:rPr>
          <w:rFonts w:ascii="標楷體" w:eastAsia="標楷體" w:hAnsi="標楷體" w:cs="標楷體" w:hint="eastAsia"/>
        </w:rPr>
        <w:t>診斷和治療腦血管阻塞的</w:t>
      </w:r>
      <w:r>
        <w:rPr>
          <w:rFonts w:ascii="標楷體" w:eastAsia="標楷體" w:hAnsi="標楷體" w:cs="標楷體" w:hint="eastAsia"/>
        </w:rPr>
        <w:t>醫療</w:t>
      </w:r>
      <w:r w:rsidRPr="007A602C">
        <w:rPr>
          <w:rFonts w:ascii="標楷體" w:eastAsia="標楷體" w:hAnsi="標楷體" w:cs="標楷體" w:hint="eastAsia"/>
        </w:rPr>
        <w:t>工具</w:t>
      </w:r>
      <w:r>
        <w:rPr>
          <w:rFonts w:ascii="標楷體" w:eastAsia="標楷體" w:hAnsi="標楷體" w:cs="標楷體" w:hint="eastAsia"/>
        </w:rPr>
        <w:t>，</w:t>
      </w:r>
      <w:r w:rsidR="00307508">
        <w:rPr>
          <w:rFonts w:ascii="標楷體" w:eastAsia="標楷體" w:hAnsi="標楷體" w:cs="標楷體" w:hint="eastAsia"/>
        </w:rPr>
        <w:t>以</w:t>
      </w:r>
      <w:r w:rsidR="00ED514D" w:rsidRPr="007210CF">
        <w:rPr>
          <w:rFonts w:ascii="標楷體" w:eastAsia="標楷體" w:hAnsi="標楷體" w:cs="標楷體" w:hint="eastAsia"/>
          <w:color w:val="000000"/>
        </w:rPr>
        <w:t>電腦斷層血管攝影</w:t>
      </w:r>
      <w:r w:rsidRPr="007A602C">
        <w:rPr>
          <w:rFonts w:ascii="標楷體" w:eastAsia="標楷體" w:hAnsi="標楷體" w:cs="標楷體" w:hint="eastAsia"/>
        </w:rPr>
        <w:t>的結果，建</w:t>
      </w:r>
      <w:proofErr w:type="gramStart"/>
      <w:r w:rsidRPr="007A602C">
        <w:rPr>
          <w:rFonts w:ascii="標楷體" w:eastAsia="標楷體" w:hAnsi="標楷體" w:cs="標楷體" w:hint="eastAsia"/>
        </w:rPr>
        <w:t>構腦部</w:t>
      </w:r>
      <w:proofErr w:type="gramEnd"/>
      <w:r w:rsidR="00307508">
        <w:rPr>
          <w:rFonts w:ascii="標楷體" w:eastAsia="標楷體" w:hAnsi="標楷體" w:cs="標楷體" w:hint="eastAsia"/>
        </w:rPr>
        <w:t>血管之</w:t>
      </w:r>
      <w:r w:rsidRPr="007A602C">
        <w:rPr>
          <w:rFonts w:ascii="標楷體" w:eastAsia="標楷體" w:hAnsi="標楷體" w:cs="標楷體" w:hint="eastAsia"/>
        </w:rPr>
        <w:t>三</w:t>
      </w:r>
      <w:proofErr w:type="gramStart"/>
      <w:r w:rsidRPr="007A602C">
        <w:rPr>
          <w:rFonts w:ascii="標楷體" w:eastAsia="標楷體" w:hAnsi="標楷體" w:cs="標楷體" w:hint="eastAsia"/>
        </w:rPr>
        <w:t>維</w:t>
      </w:r>
      <w:r>
        <w:rPr>
          <w:rFonts w:ascii="標楷體" w:eastAsia="標楷體" w:hAnsi="標楷體" w:cs="標楷體" w:hint="eastAsia"/>
        </w:rPr>
        <w:t>點雲</w:t>
      </w:r>
      <w:proofErr w:type="gramEnd"/>
      <w:r>
        <w:rPr>
          <w:rFonts w:ascii="標楷體" w:eastAsia="標楷體" w:hAnsi="標楷體" w:cs="標楷體" w:hint="eastAsia"/>
        </w:rPr>
        <w:t>立體</w:t>
      </w:r>
      <w:r w:rsidRPr="007A602C">
        <w:rPr>
          <w:rFonts w:ascii="標楷體" w:eastAsia="標楷體" w:hAnsi="標楷體" w:cs="標楷體" w:hint="eastAsia"/>
        </w:rPr>
        <w:t>模型，</w:t>
      </w:r>
      <w:r>
        <w:rPr>
          <w:rFonts w:ascii="標楷體" w:eastAsia="標楷體" w:hAnsi="標楷體" w:cs="標楷體" w:hint="eastAsia"/>
        </w:rPr>
        <w:t>透過比對左右腦之血管</w:t>
      </w:r>
      <w:r w:rsidR="00307508">
        <w:rPr>
          <w:rFonts w:ascii="標楷體" w:eastAsia="標楷體" w:hAnsi="標楷體" w:cs="標楷體" w:hint="eastAsia"/>
        </w:rPr>
        <w:t>體積</w:t>
      </w:r>
      <w:r>
        <w:rPr>
          <w:rFonts w:ascii="標楷體" w:eastAsia="標楷體" w:hAnsi="標楷體" w:cs="標楷體" w:hint="eastAsia"/>
        </w:rPr>
        <w:t>，進而將血管異常位置標示於模型中，</w:t>
      </w:r>
      <w:r w:rsidRPr="00C06498">
        <w:rPr>
          <w:rFonts w:ascii="標楷體" w:eastAsia="標楷體" w:hAnsi="標楷體" w:cs="標楷體" w:hint="eastAsia"/>
          <w:color w:val="000000"/>
        </w:rPr>
        <w:t>提供更清晰的腦血管結構</w:t>
      </w:r>
      <w:proofErr w:type="gramStart"/>
      <w:r w:rsidRPr="00C06498">
        <w:rPr>
          <w:rFonts w:ascii="標楷體" w:eastAsia="標楷體" w:hAnsi="標楷體" w:cs="標楷體" w:hint="eastAsia"/>
          <w:color w:val="000000"/>
        </w:rPr>
        <w:t>可視化</w:t>
      </w:r>
      <w:proofErr w:type="gramEnd"/>
      <w:r>
        <w:rPr>
          <w:rFonts w:ascii="標楷體" w:eastAsia="標楷體" w:hAnsi="標楷體" w:cs="標楷體" w:hint="eastAsia"/>
          <w:color w:val="000000"/>
        </w:rPr>
        <w:t>，</w:t>
      </w:r>
      <w:r w:rsidRPr="007A602C">
        <w:rPr>
          <w:rFonts w:ascii="標楷體" w:eastAsia="標楷體" w:hAnsi="標楷體" w:cs="標楷體" w:hint="eastAsia"/>
        </w:rPr>
        <w:t>可</w:t>
      </w:r>
      <w:r>
        <w:rPr>
          <w:rFonts w:ascii="標楷體" w:eastAsia="標楷體" w:hAnsi="標楷體" w:cs="標楷體" w:hint="eastAsia"/>
        </w:rPr>
        <w:t>具體</w:t>
      </w:r>
      <w:r w:rsidRPr="007A602C">
        <w:rPr>
          <w:rFonts w:ascii="標楷體" w:eastAsia="標楷體" w:hAnsi="標楷體" w:cs="標楷體" w:hint="eastAsia"/>
        </w:rPr>
        <w:t>評估患者腦部血</w:t>
      </w:r>
      <w:r>
        <w:rPr>
          <w:rFonts w:ascii="標楷體" w:eastAsia="標楷體" w:hAnsi="標楷體" w:cs="標楷體" w:hint="eastAsia"/>
        </w:rPr>
        <w:t>管異常區域</w:t>
      </w:r>
      <w:r w:rsidRPr="007A602C">
        <w:rPr>
          <w:rFonts w:ascii="標楷體" w:eastAsia="標楷體" w:hAnsi="標楷體" w:cs="標楷體" w:hint="eastAsia"/>
        </w:rPr>
        <w:t>，協助醫護人員快速定位</w:t>
      </w:r>
      <w:r>
        <w:rPr>
          <w:rFonts w:ascii="標楷體" w:eastAsia="標楷體" w:hAnsi="標楷體" w:cs="標楷體" w:hint="eastAsia"/>
        </w:rPr>
        <w:t>確切</w:t>
      </w:r>
      <w:r w:rsidRPr="007A602C">
        <w:rPr>
          <w:rFonts w:ascii="標楷體" w:eastAsia="標楷體" w:hAnsi="標楷體" w:cs="標楷體" w:hint="eastAsia"/>
        </w:rPr>
        <w:t>阻塞位置，以</w:t>
      </w:r>
      <w:r>
        <w:rPr>
          <w:rFonts w:ascii="標楷體" w:eastAsia="標楷體" w:hAnsi="標楷體" w:cs="標楷體" w:hint="eastAsia"/>
        </w:rPr>
        <w:t>利為患者</w:t>
      </w:r>
      <w:r w:rsidRPr="007A602C">
        <w:rPr>
          <w:rFonts w:ascii="標楷體" w:eastAsia="標楷體" w:hAnsi="標楷體" w:cs="標楷體" w:hint="eastAsia"/>
        </w:rPr>
        <w:t>制定</w:t>
      </w:r>
      <w:proofErr w:type="gramStart"/>
      <w:r w:rsidRPr="007A602C">
        <w:rPr>
          <w:rFonts w:ascii="標楷體" w:eastAsia="標楷體" w:hAnsi="標楷體" w:cs="標楷體" w:hint="eastAsia"/>
        </w:rPr>
        <w:t>最</w:t>
      </w:r>
      <w:proofErr w:type="gramEnd"/>
      <w:r w:rsidRPr="007A602C">
        <w:rPr>
          <w:rFonts w:ascii="標楷體" w:eastAsia="標楷體" w:hAnsi="標楷體" w:cs="標楷體" w:hint="eastAsia"/>
        </w:rPr>
        <w:t>適切的治療方案</w:t>
      </w:r>
      <w:r>
        <w:rPr>
          <w:rFonts w:ascii="標楷體" w:eastAsia="標楷體" w:hAnsi="標楷體" w:cs="標楷體" w:hint="eastAsia"/>
        </w:rPr>
        <w:t>及評估手術風險，把握其黃金治療時間</w:t>
      </w:r>
      <w:r w:rsidRPr="007A602C">
        <w:rPr>
          <w:rFonts w:ascii="標楷體" w:eastAsia="標楷體" w:hAnsi="標楷體" w:cs="標楷體" w:hint="eastAsia"/>
        </w:rPr>
        <w:t>。</w:t>
      </w:r>
    </w:p>
    <w:p w14:paraId="7B4003DA" w14:textId="43FDCB17" w:rsidR="00031DE6" w:rsidRDefault="00031DE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標楷體" w:eastAsia="標楷體" w:hAnsi="標楷體" w:cs="標楷體"/>
          <w:color w:val="000000"/>
        </w:rPr>
      </w:pPr>
      <w:r w:rsidRPr="005E4F38">
        <w:rPr>
          <w:rFonts w:ascii="標楷體" w:eastAsia="標楷體" w:hAnsi="標楷體" w:cs="標楷體" w:hint="eastAsia"/>
          <w:b/>
          <w:bCs/>
          <w:color w:val="000000"/>
        </w:rPr>
        <w:t>關鍵詞：</w:t>
      </w:r>
      <w:r w:rsidRPr="005E4F38">
        <w:rPr>
          <w:rFonts w:ascii="標楷體" w:eastAsia="標楷體" w:hAnsi="標楷體" w:cs="標楷體" w:hint="eastAsia"/>
          <w:color w:val="000000"/>
        </w:rPr>
        <w:t>腦中風、</w:t>
      </w:r>
      <w:r w:rsidR="0083742B" w:rsidRPr="0083742B">
        <w:rPr>
          <w:rFonts w:ascii="標楷體" w:eastAsia="標楷體" w:hAnsi="標楷體" w:cs="標楷體" w:hint="eastAsia"/>
          <w:color w:val="000000"/>
        </w:rPr>
        <w:t>電腦斷層掃描血管攝影</w:t>
      </w:r>
      <w:r w:rsidRPr="005E4F38">
        <w:rPr>
          <w:rFonts w:ascii="標楷體" w:eastAsia="標楷體" w:hAnsi="標楷體" w:cs="標楷體" w:hint="eastAsia"/>
          <w:color w:val="000000"/>
        </w:rPr>
        <w:t>、</w:t>
      </w:r>
      <w:proofErr w:type="gramStart"/>
      <w:r w:rsidRPr="005E4F38">
        <w:rPr>
          <w:rFonts w:ascii="標楷體" w:eastAsia="標楷體" w:hAnsi="標楷體" w:cs="標楷體" w:hint="eastAsia"/>
          <w:color w:val="000000"/>
        </w:rPr>
        <w:t>點雲</w:t>
      </w:r>
      <w:proofErr w:type="gramEnd"/>
      <w:r w:rsidR="000473BC">
        <w:rPr>
          <w:rFonts w:ascii="標楷體" w:eastAsia="標楷體" w:hAnsi="標楷體" w:cs="標楷體" w:hint="eastAsia"/>
          <w:color w:val="000000"/>
        </w:rPr>
        <w:t>、影像校準、醫學影像</w:t>
      </w:r>
    </w:p>
    <w:p w14:paraId="6B7EFF81" w14:textId="77777777" w:rsidR="00171ACD" w:rsidRDefault="00171ACD" w:rsidP="00211E2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ascii="標楷體" w:eastAsia="標楷體" w:hAnsi="標楷體" w:cs="標楷體"/>
          <w:color w:val="000000"/>
        </w:rPr>
      </w:pPr>
    </w:p>
    <w:p w14:paraId="45D71F43" w14:textId="77777777" w:rsidR="00211E23" w:rsidRPr="007D2272" w:rsidRDefault="00211E23" w:rsidP="00211E2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ascii="標楷體" w:eastAsia="標楷體" w:hAnsi="標楷體" w:cs="標楷體"/>
          <w:color w:val="000000"/>
        </w:rPr>
      </w:pPr>
    </w:p>
    <w:p w14:paraId="073FA9A2" w14:textId="77777777" w:rsidR="00211E23" w:rsidRDefault="00211E23" w:rsidP="0072604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ascii="標楷體" w:eastAsia="標楷體" w:hAnsi="標楷體" w:cs="標楷體"/>
          <w:color w:val="000000"/>
        </w:rPr>
      </w:pPr>
    </w:p>
    <w:p w14:paraId="2B74D02E" w14:textId="1AE20ED2" w:rsidR="00171ACD" w:rsidRPr="00726041" w:rsidRDefault="00171ACD" w:rsidP="0072604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eastAsia="標楷體"/>
          <w:b/>
          <w:bCs/>
          <w:color w:val="000000"/>
        </w:rPr>
      </w:pPr>
      <w:r w:rsidRPr="00726041">
        <w:rPr>
          <w:rFonts w:eastAsia="標楷體"/>
          <w:b/>
          <w:bCs/>
          <w:color w:val="000000"/>
        </w:rPr>
        <w:t>Abstract</w:t>
      </w:r>
    </w:p>
    <w:p w14:paraId="058BE072" w14:textId="5F1F99C5" w:rsidR="00031DE6" w:rsidRDefault="00031DE6" w:rsidP="00726041">
      <w:pPr>
        <w:spacing w:line="240" w:lineRule="auto"/>
        <w:ind w:left="0" w:hanging="2"/>
        <w:jc w:val="both"/>
        <w:rPr>
          <w:rFonts w:eastAsia="標楷體"/>
        </w:rPr>
      </w:pPr>
      <w:r w:rsidRPr="00365087">
        <w:rPr>
          <w:rFonts w:eastAsia="標楷體"/>
        </w:rPr>
        <w:t>The Cerebral Vascular Occlusion Rapid Detection and Localization System is a medical tool designed to assist healthcare professionals in diagnosing and treating cerebral vascular obstructions.</w:t>
      </w:r>
      <w:r w:rsidR="004072AE">
        <w:rPr>
          <w:rFonts w:eastAsia="標楷體"/>
        </w:rPr>
        <w:t xml:space="preserve"> </w:t>
      </w:r>
      <w:r w:rsidR="00307508">
        <w:rPr>
          <w:rFonts w:eastAsia="標楷體" w:hint="eastAsia"/>
        </w:rPr>
        <w:t>T</w:t>
      </w:r>
      <w:r w:rsidR="00307508">
        <w:rPr>
          <w:rFonts w:eastAsia="標楷體"/>
        </w:rPr>
        <w:t>his tool</w:t>
      </w:r>
      <w:r w:rsidRPr="00365087">
        <w:rPr>
          <w:rFonts w:eastAsia="標楷體"/>
        </w:rPr>
        <w:t xml:space="preserve"> </w:t>
      </w:r>
      <w:r w:rsidR="00211E23" w:rsidRPr="00365087">
        <w:rPr>
          <w:rFonts w:eastAsia="標楷體"/>
        </w:rPr>
        <w:t>constructs</w:t>
      </w:r>
      <w:r w:rsidRPr="00365087">
        <w:rPr>
          <w:rFonts w:eastAsia="標楷體"/>
        </w:rPr>
        <w:t xml:space="preserve"> a three-dimensional point cloud model of </w:t>
      </w:r>
      <w:r w:rsidR="00307508">
        <w:rPr>
          <w:rFonts w:eastAsia="標楷體"/>
        </w:rPr>
        <w:t>cerebral blood vessels based on</w:t>
      </w:r>
      <w:r w:rsidR="00307508" w:rsidRPr="00365087">
        <w:rPr>
          <w:rFonts w:eastAsia="標楷體"/>
        </w:rPr>
        <w:t xml:space="preserve"> </w:t>
      </w:r>
      <w:r w:rsidRPr="00365087">
        <w:rPr>
          <w:rFonts w:eastAsia="標楷體"/>
        </w:rPr>
        <w:t xml:space="preserve">the </w:t>
      </w:r>
      <w:r w:rsidR="00307508">
        <w:rPr>
          <w:rFonts w:eastAsia="標楷體"/>
        </w:rPr>
        <w:t>results of computed tomography scans</w:t>
      </w:r>
      <w:r w:rsidRPr="00365087">
        <w:rPr>
          <w:rFonts w:eastAsia="標楷體"/>
        </w:rPr>
        <w:t xml:space="preserve">. By comparing the </w:t>
      </w:r>
      <w:r w:rsidR="00307508">
        <w:rPr>
          <w:rFonts w:eastAsia="標楷體"/>
        </w:rPr>
        <w:t>volume differences</w:t>
      </w:r>
      <w:r w:rsidR="00307508" w:rsidRPr="00365087">
        <w:rPr>
          <w:rFonts w:eastAsia="標楷體"/>
        </w:rPr>
        <w:t xml:space="preserve"> </w:t>
      </w:r>
      <w:r w:rsidRPr="00365087">
        <w:rPr>
          <w:rFonts w:eastAsia="標楷體"/>
        </w:rPr>
        <w:t xml:space="preserve">of blood vessels in the left and right hemispheres, </w:t>
      </w:r>
      <w:r w:rsidR="00307508">
        <w:rPr>
          <w:rFonts w:eastAsia="標楷體"/>
        </w:rPr>
        <w:t xml:space="preserve">we </w:t>
      </w:r>
      <w:r w:rsidRPr="00365087">
        <w:rPr>
          <w:rFonts w:eastAsia="標楷體"/>
        </w:rPr>
        <w:t>identif</w:t>
      </w:r>
      <w:r w:rsidR="00307508">
        <w:rPr>
          <w:rFonts w:eastAsia="標楷體"/>
        </w:rPr>
        <w:t>y</w:t>
      </w:r>
      <w:r w:rsidRPr="00365087">
        <w:rPr>
          <w:rFonts w:eastAsia="標楷體"/>
        </w:rPr>
        <w:t xml:space="preserve"> and mark the locations of vascular </w:t>
      </w:r>
      <w:r w:rsidR="00307508" w:rsidRPr="00365087">
        <w:rPr>
          <w:rFonts w:eastAsia="標楷體"/>
        </w:rPr>
        <w:t>obstruction</w:t>
      </w:r>
      <w:r w:rsidR="00307508">
        <w:rPr>
          <w:rFonts w:eastAsia="標楷體"/>
        </w:rPr>
        <w:t>s in the brain</w:t>
      </w:r>
      <w:r w:rsidRPr="00365087">
        <w:rPr>
          <w:rFonts w:eastAsia="標楷體"/>
        </w:rPr>
        <w:t>. This provides a clearer visualization of cerebral vascular structures, allowing for a specific assessment of areas with vascular anomalie</w:t>
      </w:r>
      <w:r w:rsidR="00307508">
        <w:rPr>
          <w:rFonts w:eastAsia="標楷體"/>
        </w:rPr>
        <w:t>s</w:t>
      </w:r>
      <w:r w:rsidRPr="00365087">
        <w:rPr>
          <w:rFonts w:eastAsia="標楷體"/>
        </w:rPr>
        <w:t>.</w:t>
      </w:r>
      <w:r w:rsidR="0098201D">
        <w:rPr>
          <w:rFonts w:eastAsia="標楷體"/>
        </w:rPr>
        <w:t xml:space="preserve"> </w:t>
      </w:r>
      <w:r w:rsidRPr="00365087">
        <w:rPr>
          <w:rFonts w:eastAsia="標楷體"/>
        </w:rPr>
        <w:t xml:space="preserve">This system aids healthcare professionals in rapidly pinpointing the exact location of the obstruction, facilitating the development of the most suitable treatment plan and </w:t>
      </w:r>
      <w:r w:rsidR="002A7F0E">
        <w:rPr>
          <w:rFonts w:eastAsia="標楷體"/>
        </w:rPr>
        <w:t>may be helpful for</w:t>
      </w:r>
      <w:r w:rsidR="002A7F0E" w:rsidRPr="00365087">
        <w:rPr>
          <w:rFonts w:eastAsia="標楷體"/>
        </w:rPr>
        <w:t xml:space="preserve"> </w:t>
      </w:r>
      <w:r w:rsidRPr="00365087">
        <w:rPr>
          <w:rFonts w:eastAsia="標楷體"/>
        </w:rPr>
        <w:t>evaluati</w:t>
      </w:r>
      <w:r w:rsidR="002A7F0E">
        <w:rPr>
          <w:rFonts w:eastAsia="標楷體"/>
        </w:rPr>
        <w:t>ng</w:t>
      </w:r>
      <w:r w:rsidRPr="00365087">
        <w:rPr>
          <w:rFonts w:eastAsia="標楷體"/>
        </w:rPr>
        <w:t xml:space="preserve"> of surgical risks. </w:t>
      </w:r>
      <w:r w:rsidR="002A7F0E">
        <w:rPr>
          <w:rFonts w:eastAsia="標楷體"/>
        </w:rPr>
        <w:t>The tool</w:t>
      </w:r>
      <w:r w:rsidRPr="00365087">
        <w:rPr>
          <w:rFonts w:eastAsia="標楷體"/>
        </w:rPr>
        <w:t xml:space="preserve"> enables them to seize the golden treatment window, </w:t>
      </w:r>
      <w:r w:rsidRPr="00365087">
        <w:rPr>
          <w:rFonts w:eastAsia="標楷體"/>
        </w:rPr>
        <w:lastRenderedPageBreak/>
        <w:t>ensuring timely and effective intervention</w:t>
      </w:r>
      <w:r w:rsidR="002A7F0E">
        <w:rPr>
          <w:rFonts w:eastAsia="標楷體"/>
        </w:rPr>
        <w:t>s</w:t>
      </w:r>
      <w:r w:rsidRPr="00365087">
        <w:rPr>
          <w:rFonts w:eastAsia="標楷體"/>
        </w:rPr>
        <w:t>.</w:t>
      </w:r>
    </w:p>
    <w:bookmarkEnd w:id="2"/>
    <w:p w14:paraId="622E22AB" w14:textId="5A5B15E6" w:rsidR="00031DE6" w:rsidRDefault="00031DE6" w:rsidP="00726041">
      <w:pPr>
        <w:spacing w:line="240" w:lineRule="auto"/>
        <w:ind w:left="0" w:hanging="2"/>
        <w:jc w:val="both"/>
        <w:rPr>
          <w:rFonts w:eastAsia="標楷體"/>
        </w:rPr>
      </w:pPr>
      <w:r w:rsidRPr="00D265C2">
        <w:rPr>
          <w:rFonts w:eastAsia="標楷體"/>
          <w:b/>
          <w:bCs/>
        </w:rPr>
        <w:t>Keywords:</w:t>
      </w:r>
      <w:r w:rsidRPr="00D265C2">
        <w:rPr>
          <w:rFonts w:eastAsia="標楷體"/>
        </w:rPr>
        <w:t xml:space="preserve"> stroke, </w:t>
      </w:r>
      <w:r w:rsidR="00ED514D">
        <w:rPr>
          <w:rFonts w:eastAsia="標楷體"/>
          <w:color w:val="000000"/>
        </w:rPr>
        <w:t>c</w:t>
      </w:r>
      <w:r w:rsidR="00ED514D" w:rsidRPr="007210CF">
        <w:rPr>
          <w:rFonts w:eastAsia="標楷體"/>
          <w:color w:val="000000"/>
        </w:rPr>
        <w:t xml:space="preserve">omputed </w:t>
      </w:r>
      <w:r w:rsidR="00ED514D">
        <w:rPr>
          <w:rFonts w:eastAsia="標楷體"/>
          <w:color w:val="000000"/>
        </w:rPr>
        <w:t>t</w:t>
      </w:r>
      <w:r w:rsidR="00ED514D" w:rsidRPr="007210CF">
        <w:rPr>
          <w:rFonts w:eastAsia="標楷體"/>
          <w:color w:val="000000"/>
        </w:rPr>
        <w:t>omography</w:t>
      </w:r>
      <w:r w:rsidR="00ED514D">
        <w:rPr>
          <w:rFonts w:eastAsia="標楷體"/>
          <w:color w:val="000000"/>
        </w:rPr>
        <w:t xml:space="preserve"> a</w:t>
      </w:r>
      <w:r w:rsidR="00ED514D" w:rsidRPr="007210CF">
        <w:rPr>
          <w:rFonts w:eastAsia="標楷體"/>
          <w:color w:val="000000"/>
        </w:rPr>
        <w:t>ngiography</w:t>
      </w:r>
      <w:r w:rsidRPr="00D265C2">
        <w:rPr>
          <w:rFonts w:eastAsia="標楷體"/>
        </w:rPr>
        <w:t>, point cloud</w:t>
      </w:r>
      <w:r w:rsidR="000473BC">
        <w:rPr>
          <w:rFonts w:eastAsia="標楷體" w:hint="eastAsia"/>
        </w:rPr>
        <w:t>,</w:t>
      </w:r>
      <w:r w:rsidR="000473BC" w:rsidRPr="000473BC">
        <w:t xml:space="preserve"> </w:t>
      </w:r>
      <w:r w:rsidR="000473BC">
        <w:rPr>
          <w:rFonts w:eastAsia="標楷體"/>
        </w:rPr>
        <w:t>i</w:t>
      </w:r>
      <w:r w:rsidR="000473BC" w:rsidRPr="000473BC">
        <w:rPr>
          <w:rFonts w:eastAsia="標楷體"/>
        </w:rPr>
        <w:t>mage calibration</w:t>
      </w:r>
      <w:r w:rsidR="003E2FCA">
        <w:rPr>
          <w:rFonts w:eastAsia="標楷體"/>
        </w:rPr>
        <w:t xml:space="preserve">, </w:t>
      </w:r>
      <w:r w:rsidR="003E2FCA" w:rsidRPr="00365087">
        <w:rPr>
          <w:rFonts w:eastAsia="標楷體"/>
        </w:rPr>
        <w:t>vascular obstructions</w:t>
      </w:r>
    </w:p>
    <w:bookmarkEnd w:id="1"/>
    <w:p w14:paraId="329FB400" w14:textId="77777777" w:rsidR="0065364B" w:rsidRDefault="0065364B" w:rsidP="00726041">
      <w:pPr>
        <w:spacing w:line="240" w:lineRule="auto"/>
        <w:ind w:left="0" w:hanging="2"/>
        <w:jc w:val="center"/>
        <w:rPr>
          <w:rFonts w:eastAsia="標楷體"/>
        </w:rPr>
      </w:pPr>
    </w:p>
    <w:bookmarkEnd w:id="3"/>
    <w:p w14:paraId="1FB3A221" w14:textId="77777777" w:rsidR="00327E77" w:rsidRPr="00A953D8" w:rsidRDefault="00327E77" w:rsidP="00640136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360" w:after="120" w:line="240" w:lineRule="auto"/>
        <w:ind w:left="1" w:hanging="3"/>
        <w:jc w:val="center"/>
        <w:rPr>
          <w:rFonts w:ascii="標楷體" w:eastAsia="標楷體" w:hAnsi="標楷體" w:cs="標楷體"/>
          <w:b/>
          <w:bCs/>
          <w:color w:val="000000"/>
          <w:sz w:val="28"/>
          <w:szCs w:val="28"/>
        </w:rPr>
      </w:pPr>
      <w:r w:rsidRPr="00A953D8">
        <w:rPr>
          <w:rFonts w:ascii="標楷體" w:eastAsia="標楷體" w:hAnsi="標楷體" w:cs="標楷體"/>
          <w:b/>
          <w:bCs/>
          <w:sz w:val="28"/>
          <w:szCs w:val="28"/>
        </w:rPr>
        <w:t>一、</w:t>
      </w:r>
      <w:r w:rsidRPr="00A953D8">
        <w:rPr>
          <w:rFonts w:ascii="標楷體" w:eastAsia="標楷體" w:hAnsi="標楷體" w:cs="標楷體"/>
          <w:b/>
          <w:bCs/>
          <w:color w:val="000000"/>
          <w:sz w:val="28"/>
          <w:szCs w:val="28"/>
        </w:rPr>
        <w:t>導論</w:t>
      </w:r>
    </w:p>
    <w:p w14:paraId="706A613C" w14:textId="7F43E060" w:rsidR="00327E77" w:rsidRPr="00913655" w:rsidRDefault="00975207" w:rsidP="0064013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標楷體" w:eastAsia="標楷體" w:hAnsi="標楷體" w:cs="標楷體"/>
          <w:color w:val="000000"/>
        </w:rPr>
      </w:pPr>
      <w:r w:rsidRPr="00913655">
        <w:rPr>
          <w:rFonts w:ascii="標楷體" w:eastAsia="標楷體" w:hAnsi="標楷體" w:cs="標楷體" w:hint="eastAsia"/>
          <w:color w:val="000000"/>
        </w:rPr>
        <w:t xml:space="preserve">　　</w:t>
      </w:r>
      <w:r w:rsidR="00327E77" w:rsidRPr="00913655">
        <w:rPr>
          <w:rFonts w:ascii="標楷體" w:eastAsia="標楷體" w:hAnsi="標楷體" w:cs="標楷體" w:hint="eastAsia"/>
          <w:color w:val="000000"/>
        </w:rPr>
        <w:t>在台灣，2020年腦血管疾病為國人十大死因第4位，每年死亡人數將近1.2萬人，且在近百萬的長期照護之病人中，其中近六成以上為中風失能病人，為失能長照大宗；腦中風失能臥床平均10年，長照費用一年至少50萬，多則逾</w:t>
      </w:r>
      <w:proofErr w:type="gramStart"/>
      <w:r w:rsidR="00327E77" w:rsidRPr="00913655">
        <w:rPr>
          <w:rFonts w:ascii="標楷體" w:eastAsia="標楷體" w:hAnsi="標楷體" w:cs="標楷體" w:hint="eastAsia"/>
          <w:color w:val="000000"/>
        </w:rPr>
        <w:t>百萬，</w:t>
      </w:r>
      <w:proofErr w:type="gramEnd"/>
      <w:r w:rsidR="00327E77" w:rsidRPr="00913655">
        <w:rPr>
          <w:rFonts w:ascii="標楷體" w:eastAsia="標楷體" w:hAnsi="標楷體" w:cs="標楷體" w:hint="eastAsia"/>
          <w:color w:val="000000"/>
        </w:rPr>
        <w:t>根據中華民國家庭照顧者關懷總會估算：政府每年約花費300億以上的長照費用在照顧中風失能的病人，再加上家庭的花費，台灣一年用在</w:t>
      </w:r>
      <w:proofErr w:type="gramStart"/>
      <w:r w:rsidR="00327E77" w:rsidRPr="00913655">
        <w:rPr>
          <w:rFonts w:ascii="標楷體" w:eastAsia="標楷體" w:hAnsi="標楷體" w:cs="標楷體" w:hint="eastAsia"/>
          <w:color w:val="000000"/>
        </w:rPr>
        <w:t>照護腦中風</w:t>
      </w:r>
      <w:proofErr w:type="gramEnd"/>
      <w:r w:rsidR="00327E77" w:rsidRPr="00913655">
        <w:rPr>
          <w:rFonts w:ascii="標楷體" w:eastAsia="標楷體" w:hAnsi="標楷體" w:cs="標楷體" w:hint="eastAsia"/>
          <w:color w:val="000000"/>
        </w:rPr>
        <w:t>病人的花費可能超過1000億元，可謂是筆相當可觀的數目</w:t>
      </w:r>
      <w:r w:rsidR="00311D76">
        <w:rPr>
          <w:rFonts w:ascii="標楷體" w:eastAsia="標楷體" w:hAnsi="標楷體" w:cs="標楷體" w:hint="eastAsia"/>
          <w:color w:val="000000"/>
        </w:rPr>
        <w:t>（</w:t>
      </w:r>
      <w:hyperlink w:anchor="Ref2" w:history="1">
        <w:r w:rsidR="00311D76" w:rsidRPr="004141B5">
          <w:rPr>
            <w:rStyle w:val="a5"/>
            <w:rFonts w:ascii="標楷體" w:eastAsia="標楷體" w:hAnsi="標楷體" w:cs="標楷體" w:hint="eastAsia"/>
          </w:rPr>
          <w:t>邱淑宜,</w:t>
        </w:r>
        <w:r w:rsidR="00311D76" w:rsidRPr="004141B5">
          <w:rPr>
            <w:rStyle w:val="a5"/>
            <w:rFonts w:ascii="標楷體" w:eastAsia="標楷體" w:hAnsi="標楷體" w:cs="標楷體"/>
          </w:rPr>
          <w:t xml:space="preserve"> 2022</w:t>
        </w:r>
      </w:hyperlink>
      <w:r w:rsidR="00311D76">
        <w:rPr>
          <w:rFonts w:ascii="標楷體" w:eastAsia="標楷體" w:hAnsi="標楷體" w:cs="標楷體" w:hint="eastAsia"/>
          <w:color w:val="000000"/>
        </w:rPr>
        <w:t>）</w:t>
      </w:r>
      <w:r w:rsidR="00327E77" w:rsidRPr="00913655">
        <w:rPr>
          <w:rFonts w:ascii="標楷體" w:eastAsia="標楷體" w:hAnsi="標楷體" w:cs="標楷體" w:hint="eastAsia"/>
          <w:color w:val="000000"/>
        </w:rPr>
        <w:t>。</w:t>
      </w:r>
    </w:p>
    <w:p w14:paraId="6BD8CABC" w14:textId="41314291" w:rsidR="00990D26" w:rsidRDefault="00327E77" w:rsidP="0072604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標楷體" w:eastAsia="標楷體" w:hAnsi="標楷體" w:cs="標楷體"/>
          <w:color w:val="000000"/>
        </w:rPr>
        <w:sectPr w:rsidR="00990D26" w:rsidSect="002725DE">
          <w:type w:val="continuous"/>
          <w:pgSz w:w="11906" w:h="16838"/>
          <w:pgMar w:top="1304" w:right="1418" w:bottom="1304" w:left="1418" w:header="851" w:footer="567" w:gutter="0"/>
          <w:pgNumType w:start="1"/>
          <w:cols w:space="720"/>
        </w:sectPr>
      </w:pPr>
      <w:r w:rsidRPr="00913655">
        <w:rPr>
          <w:rFonts w:ascii="標楷體" w:eastAsia="標楷體" w:hAnsi="標楷體" w:cs="標楷體" w:hint="eastAsia"/>
          <w:color w:val="000000"/>
        </w:rPr>
        <w:t xml:space="preserve">　　</w:t>
      </w:r>
      <w:r w:rsidR="00D125E7" w:rsidRPr="007A602C">
        <w:rPr>
          <w:rFonts w:ascii="標楷體" w:eastAsia="標楷體" w:hAnsi="標楷體" w:cs="標楷體" w:hint="eastAsia"/>
        </w:rPr>
        <w:t>腦血管疾病已成為台灣十大死因之一，</w:t>
      </w:r>
      <w:r w:rsidR="00D125E7">
        <w:rPr>
          <w:rFonts w:ascii="標楷體" w:eastAsia="標楷體" w:hAnsi="標楷體" w:cs="標楷體" w:hint="eastAsia"/>
        </w:rPr>
        <w:t>且</w:t>
      </w:r>
      <w:r w:rsidRPr="00913655">
        <w:rPr>
          <w:rFonts w:ascii="標楷體" w:eastAsia="標楷體" w:hAnsi="標楷體" w:cs="標楷體" w:hint="eastAsia"/>
          <w:color w:val="000000"/>
        </w:rPr>
        <w:t>近年來腦中風年輕化和再中風風險相當高，</w:t>
      </w:r>
      <w:r w:rsidR="00052CEF">
        <w:rPr>
          <w:rFonts w:ascii="標楷體" w:eastAsia="標楷體" w:hAnsi="標楷體" w:cs="標楷體" w:hint="eastAsia"/>
        </w:rPr>
        <w:t>腦血管阻塞的判讀需要高度專業，治療手術規劃需要更多依據，目前皆依賴人員手動操作，耗時且可能產生風險</w:t>
      </w:r>
      <w:r w:rsidR="00D125E7" w:rsidRPr="007A602C">
        <w:rPr>
          <w:rFonts w:ascii="標楷體" w:eastAsia="標楷體" w:hAnsi="標楷體" w:cs="標楷體" w:hint="eastAsia"/>
        </w:rPr>
        <w:t>。</w:t>
      </w:r>
      <w:r w:rsidRPr="00913655">
        <w:rPr>
          <w:rFonts w:ascii="標楷體" w:eastAsia="標楷體" w:hAnsi="標楷體" w:cs="標楷體" w:hint="eastAsia"/>
          <w:color w:val="000000"/>
        </w:rPr>
        <w:t>因此規劃透過</w:t>
      </w:r>
      <w:r w:rsidR="003A5DD1" w:rsidRPr="00C06498">
        <w:rPr>
          <w:rFonts w:ascii="標楷體" w:eastAsia="標楷體" w:hAnsi="標楷體" w:cs="標楷體" w:hint="eastAsia"/>
          <w:color w:val="000000"/>
        </w:rPr>
        <w:t>本</w:t>
      </w:r>
      <w:r w:rsidR="003A5DD1">
        <w:rPr>
          <w:rFonts w:ascii="標楷體" w:eastAsia="標楷體" w:hAnsi="標楷體" w:cs="標楷體" w:hint="eastAsia"/>
          <w:color w:val="000000"/>
        </w:rPr>
        <w:t>專案</w:t>
      </w:r>
      <w:r w:rsidRPr="00913655">
        <w:rPr>
          <w:rFonts w:ascii="標楷體" w:eastAsia="標楷體" w:hAnsi="標楷體" w:cs="標楷體" w:hint="eastAsia"/>
          <w:color w:val="000000"/>
        </w:rPr>
        <w:t>，在短時間內根據腦血管的</w:t>
      </w:r>
      <w:r w:rsidRPr="005E4F38">
        <w:rPr>
          <w:rFonts w:ascii="標楷體" w:eastAsia="標楷體" w:hAnsi="標楷體" w:cs="標楷體" w:hint="eastAsia"/>
          <w:color w:val="000000"/>
        </w:rPr>
        <w:t>電腦斷層掃描</w:t>
      </w:r>
      <w:r w:rsidR="001A16CD">
        <w:rPr>
          <w:rFonts w:ascii="標楷體" w:eastAsia="標楷體" w:hAnsi="標楷體" w:cs="標楷體" w:hint="eastAsia"/>
          <w:color w:val="000000"/>
        </w:rPr>
        <w:t>（圖1）</w:t>
      </w:r>
      <w:r w:rsidRPr="00913655">
        <w:rPr>
          <w:rFonts w:ascii="標楷體" w:eastAsia="標楷體" w:hAnsi="標楷體" w:cs="標楷體" w:hint="eastAsia"/>
          <w:color w:val="000000"/>
        </w:rPr>
        <w:t>，</w:t>
      </w:r>
      <w:r>
        <w:rPr>
          <w:rFonts w:ascii="標楷體" w:eastAsia="標楷體" w:hAnsi="標楷體" w:cs="標楷體" w:hint="eastAsia"/>
          <w:color w:val="000000"/>
        </w:rPr>
        <w:t>建</w:t>
      </w:r>
      <w:proofErr w:type="gramStart"/>
      <w:r>
        <w:rPr>
          <w:rFonts w:ascii="標楷體" w:eastAsia="標楷體" w:hAnsi="標楷體" w:cs="標楷體" w:hint="eastAsia"/>
          <w:color w:val="000000"/>
        </w:rPr>
        <w:t>構腦部三維點雲</w:t>
      </w:r>
      <w:proofErr w:type="gramEnd"/>
      <w:r>
        <w:rPr>
          <w:rFonts w:ascii="標楷體" w:eastAsia="標楷體" w:hAnsi="標楷體" w:cs="標楷體" w:hint="eastAsia"/>
          <w:color w:val="000000"/>
        </w:rPr>
        <w:t>立體模型，</w:t>
      </w:r>
      <w:r w:rsidR="00FF4DF4" w:rsidRPr="00FF4DF4">
        <w:rPr>
          <w:rFonts w:ascii="標楷體" w:eastAsia="標楷體" w:hAnsi="標楷體" w:cs="標楷體" w:hint="eastAsia"/>
          <w:color w:val="000000"/>
        </w:rPr>
        <w:t>透過腦血管的模型及切片，檢測血管的異常</w:t>
      </w:r>
      <w:r w:rsidR="00D125E7">
        <w:rPr>
          <w:rFonts w:ascii="標楷體" w:eastAsia="標楷體" w:hAnsi="標楷體" w:cs="標楷體" w:hint="eastAsia"/>
          <w:color w:val="000000"/>
        </w:rPr>
        <w:t>區域，</w:t>
      </w:r>
      <w:r w:rsidRPr="00913655">
        <w:rPr>
          <w:rFonts w:ascii="標楷體" w:eastAsia="標楷體" w:hAnsi="標楷體" w:cs="標楷體" w:hint="eastAsia"/>
          <w:color w:val="000000"/>
        </w:rPr>
        <w:t>以利輔助後續更快速地找出</w:t>
      </w:r>
      <w:r w:rsidR="00990D26">
        <w:rPr>
          <w:rFonts w:ascii="標楷體" w:eastAsia="標楷體" w:hAnsi="標楷體" w:cs="標楷體" w:hint="eastAsia"/>
          <w:color w:val="000000"/>
        </w:rPr>
        <w:t>腦血管</w:t>
      </w:r>
      <w:r w:rsidRPr="00913655">
        <w:rPr>
          <w:rFonts w:ascii="標楷體" w:eastAsia="標楷體" w:hAnsi="標楷體" w:cs="標楷體" w:hint="eastAsia"/>
          <w:color w:val="000000"/>
        </w:rPr>
        <w:t>異常</w:t>
      </w:r>
      <w:r w:rsidR="00D125E7">
        <w:rPr>
          <w:rFonts w:ascii="標楷體" w:eastAsia="標楷體" w:hAnsi="標楷體" w:cs="標楷體" w:hint="eastAsia"/>
          <w:color w:val="000000"/>
        </w:rPr>
        <w:t>區段</w:t>
      </w:r>
      <w:r w:rsidRPr="00913655">
        <w:rPr>
          <w:rFonts w:ascii="標楷體" w:eastAsia="標楷體" w:hAnsi="標楷體" w:cs="標楷體" w:hint="eastAsia"/>
          <w:color w:val="000000"/>
        </w:rPr>
        <w:t>並進行治療</w:t>
      </w:r>
    </w:p>
    <w:p w14:paraId="5FC0EB44" w14:textId="372B8D86" w:rsidR="001A16CD" w:rsidRDefault="001A16CD" w:rsidP="00726041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line="240" w:lineRule="auto"/>
        <w:ind w:leftChars="0" w:left="0" w:firstLineChars="0" w:firstLine="0"/>
        <w:rPr>
          <w:rFonts w:ascii="標楷體" w:eastAsia="標楷體" w:hAnsi="標楷體" w:cs="標楷體"/>
          <w:b/>
          <w:bCs/>
          <w:sz w:val="28"/>
          <w:szCs w:val="28"/>
        </w:rPr>
      </w:pPr>
    </w:p>
    <w:tbl>
      <w:tblPr>
        <w:tblStyle w:val="af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3"/>
        <w:gridCol w:w="3108"/>
        <w:gridCol w:w="2969"/>
      </w:tblGrid>
      <w:tr w:rsidR="00727614" w14:paraId="1E8518A8" w14:textId="77777777" w:rsidTr="00726041">
        <w:tc>
          <w:tcPr>
            <w:tcW w:w="3020" w:type="dxa"/>
          </w:tcPr>
          <w:p w14:paraId="15263E99" w14:textId="177E1E95" w:rsidR="00727614" w:rsidRDefault="00727614" w:rsidP="00640136">
            <w:pPr>
              <w:widowControl/>
              <w:tabs>
                <w:tab w:val="left" w:pos="567"/>
              </w:tabs>
              <w:spacing w:line="240" w:lineRule="auto"/>
              <w:ind w:leftChars="0" w:left="0" w:firstLineChars="0" w:firstLine="0"/>
              <w:jc w:val="center"/>
              <w:rPr>
                <w:rFonts w:ascii="標楷體" w:eastAsia="標楷體" w:hAnsi="標楷體" w:cs="標楷體"/>
                <w:b/>
                <w:bCs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5C67F386" wp14:editId="5ECD9899">
                  <wp:extent cx="1848292" cy="1018540"/>
                  <wp:effectExtent l="0" t="0" r="0" b="9525"/>
                  <wp:docPr id="1658935189" name="圖片 1658935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7463409" name="圖片 1917463409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8292" cy="1018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0" w:type="dxa"/>
          </w:tcPr>
          <w:p w14:paraId="773C3212" w14:textId="3460B5ED" w:rsidR="00727614" w:rsidRDefault="00727614" w:rsidP="00640136">
            <w:pPr>
              <w:widowControl/>
              <w:tabs>
                <w:tab w:val="left" w:pos="567"/>
              </w:tabs>
              <w:spacing w:line="240" w:lineRule="auto"/>
              <w:ind w:leftChars="0" w:left="0" w:firstLineChars="0" w:firstLine="0"/>
              <w:jc w:val="center"/>
              <w:rPr>
                <w:rFonts w:ascii="標楷體" w:eastAsia="標楷體" w:hAnsi="標楷體" w:cs="標楷體"/>
                <w:b/>
                <w:bCs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7D300CA7" wp14:editId="7496F8A4">
                  <wp:extent cx="1916175" cy="1018136"/>
                  <wp:effectExtent l="0" t="0" r="8255" b="0"/>
                  <wp:docPr id="507810719" name="圖片 5078107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5315988" name="圖片 1215315988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7425" cy="105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0" w:type="dxa"/>
          </w:tcPr>
          <w:p w14:paraId="5B59C91C" w14:textId="6773A1D4" w:rsidR="00727614" w:rsidRDefault="00727614" w:rsidP="00640136">
            <w:pPr>
              <w:widowControl/>
              <w:tabs>
                <w:tab w:val="left" w:pos="567"/>
              </w:tabs>
              <w:spacing w:line="240" w:lineRule="auto"/>
              <w:ind w:leftChars="0" w:left="0" w:firstLineChars="0" w:firstLine="0"/>
              <w:jc w:val="center"/>
              <w:rPr>
                <w:rFonts w:ascii="標楷體" w:eastAsia="標楷體" w:hAnsi="標楷體" w:cs="標楷體"/>
                <w:b/>
                <w:bCs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5A14266B" wp14:editId="5212BFFF">
                  <wp:extent cx="1832264" cy="1017560"/>
                  <wp:effectExtent l="0" t="0" r="0" b="0"/>
                  <wp:docPr id="1028559900" name="圖片 10285599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8886672" name="圖片 1808886672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5314" cy="1063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4A8333" w14:textId="77777777" w:rsidR="005E752F" w:rsidRDefault="001A16CD" w:rsidP="00726041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200"/>
        </w:tabs>
        <w:spacing w:line="240" w:lineRule="auto"/>
        <w:ind w:leftChars="0" w:left="0" w:firstLineChars="0" w:firstLine="0"/>
        <w:jc w:val="center"/>
        <w:rPr>
          <w:rFonts w:ascii="標楷體" w:eastAsia="標楷體" w:hAnsi="標楷體" w:cs="標楷體"/>
        </w:rPr>
      </w:pPr>
      <w:r w:rsidRPr="006244BE">
        <w:rPr>
          <w:rFonts w:ascii="標楷體" w:eastAsia="標楷體" w:hAnsi="標楷體" w:cs="標楷體" w:hint="eastAsia"/>
        </w:rPr>
        <w:t>圖1：</w:t>
      </w:r>
      <w:r w:rsidR="006244BE" w:rsidRPr="006244BE">
        <w:rPr>
          <w:rFonts w:ascii="標楷體" w:eastAsia="標楷體" w:hAnsi="標楷體" w:cs="標楷體" w:hint="eastAsia"/>
        </w:rPr>
        <w:t>電腦斷層掃描圖像，由左至右</w:t>
      </w:r>
      <w:r w:rsidR="006244BE">
        <w:rPr>
          <w:rFonts w:ascii="標楷體" w:eastAsia="標楷體" w:hAnsi="標楷體" w:cs="標楷體" w:hint="eastAsia"/>
        </w:rPr>
        <w:t>為三個不同切面，</w:t>
      </w:r>
      <w:r w:rsidR="006244BE" w:rsidRPr="0065364B">
        <w:rPr>
          <w:rFonts w:ascii="標楷體" w:eastAsia="標楷體" w:hAnsi="標楷體" w:cs="標楷體" w:hint="eastAsia"/>
        </w:rPr>
        <w:t>分別為</w:t>
      </w:r>
    </w:p>
    <w:p w14:paraId="61BC98F1" w14:textId="7113907A" w:rsidR="006244BE" w:rsidRPr="0065364B" w:rsidRDefault="006244BE" w:rsidP="00640136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line="240" w:lineRule="auto"/>
        <w:ind w:leftChars="0" w:left="0" w:firstLineChars="0" w:firstLine="0"/>
        <w:jc w:val="center"/>
        <w:rPr>
          <w:rFonts w:ascii="標楷體" w:eastAsia="標楷體" w:hAnsi="標楷體" w:cs="標楷體"/>
        </w:rPr>
      </w:pPr>
      <w:r w:rsidRPr="0065364B">
        <w:rPr>
          <w:shd w:val="clear" w:color="auto" w:fill="FFFFFF"/>
        </w:rPr>
        <w:t>Axial plane</w:t>
      </w:r>
      <w:r w:rsidRPr="0065364B">
        <w:rPr>
          <w:rFonts w:ascii="標楷體" w:eastAsia="標楷體" w:hAnsi="標楷體" w:cs="標楷體" w:hint="eastAsia"/>
        </w:rPr>
        <w:t>（</w:t>
      </w:r>
      <w:r w:rsidRPr="0065364B">
        <w:rPr>
          <w:rFonts w:ascii="標楷體" w:eastAsia="標楷體" w:hAnsi="標楷體" w:hint="eastAsia"/>
          <w:shd w:val="clear" w:color="auto" w:fill="FFFFFF"/>
        </w:rPr>
        <w:t>軸狀</w:t>
      </w:r>
      <w:r w:rsidRPr="0065364B">
        <w:rPr>
          <w:rFonts w:ascii="標楷體" w:eastAsia="標楷體" w:hAnsi="標楷體"/>
          <w:shd w:val="clear" w:color="auto" w:fill="FFFFFF"/>
        </w:rPr>
        <w:t>切面</w:t>
      </w:r>
      <w:r w:rsidRPr="0065364B">
        <w:rPr>
          <w:rFonts w:ascii="標楷體" w:eastAsia="標楷體" w:hAnsi="標楷體" w:cs="標楷體" w:hint="eastAsia"/>
        </w:rPr>
        <w:t>）</w:t>
      </w:r>
      <w:r w:rsidRPr="0065364B">
        <w:rPr>
          <w:rFonts w:ascii="Verdana" w:hAnsi="Verdana" w:hint="eastAsia"/>
          <w:shd w:val="clear" w:color="auto" w:fill="FFFFFF"/>
        </w:rPr>
        <w:t>、</w:t>
      </w:r>
      <w:r w:rsidRPr="0065364B">
        <w:rPr>
          <w:shd w:val="clear" w:color="auto" w:fill="FFFFFF"/>
        </w:rPr>
        <w:t>Sagittal plane</w:t>
      </w:r>
      <w:r w:rsidRPr="0065364B">
        <w:rPr>
          <w:rFonts w:ascii="標楷體" w:eastAsia="標楷體" w:hAnsi="標楷體" w:cs="標楷體" w:hint="eastAsia"/>
        </w:rPr>
        <w:t>（</w:t>
      </w:r>
      <w:proofErr w:type="gramStart"/>
      <w:r w:rsidRPr="0065364B">
        <w:rPr>
          <w:rFonts w:ascii="標楷體" w:eastAsia="標楷體" w:hAnsi="標楷體"/>
          <w:shd w:val="clear" w:color="auto" w:fill="FFFFFF"/>
        </w:rPr>
        <w:t>矢</w:t>
      </w:r>
      <w:proofErr w:type="gramEnd"/>
      <w:r w:rsidRPr="0065364B">
        <w:rPr>
          <w:rFonts w:ascii="標楷體" w:eastAsia="標楷體" w:hAnsi="標楷體"/>
          <w:shd w:val="clear" w:color="auto" w:fill="FFFFFF"/>
        </w:rPr>
        <w:t>狀切面</w:t>
      </w:r>
      <w:r w:rsidRPr="0065364B">
        <w:rPr>
          <w:rFonts w:ascii="標楷體" w:eastAsia="標楷體" w:hAnsi="標楷體" w:cs="標楷體" w:hint="eastAsia"/>
        </w:rPr>
        <w:t>）</w:t>
      </w:r>
      <w:r w:rsidRPr="0065364B">
        <w:rPr>
          <w:rFonts w:ascii="Verdana" w:hAnsi="Verdana" w:hint="eastAsia"/>
          <w:shd w:val="clear" w:color="auto" w:fill="FFFFFF"/>
        </w:rPr>
        <w:t>、</w:t>
      </w:r>
      <w:r w:rsidRPr="0065364B">
        <w:rPr>
          <w:shd w:val="clear" w:color="auto" w:fill="FFFFFF"/>
        </w:rPr>
        <w:t>Coronal plane</w:t>
      </w:r>
      <w:r w:rsidRPr="0065364B">
        <w:rPr>
          <w:rFonts w:ascii="標楷體" w:eastAsia="標楷體" w:hAnsi="標楷體" w:cs="標楷體" w:hint="eastAsia"/>
        </w:rPr>
        <w:t>（</w:t>
      </w:r>
      <w:r w:rsidRPr="0065364B">
        <w:rPr>
          <w:rFonts w:ascii="標楷體" w:eastAsia="標楷體" w:hAnsi="標楷體"/>
          <w:shd w:val="clear" w:color="auto" w:fill="FFFFFF"/>
        </w:rPr>
        <w:t>冠狀切面</w:t>
      </w:r>
      <w:r w:rsidRPr="0065364B">
        <w:rPr>
          <w:rFonts w:ascii="標楷體" w:eastAsia="標楷體" w:hAnsi="標楷體" w:cs="標楷體" w:hint="eastAsia"/>
        </w:rPr>
        <w:t>）</w:t>
      </w:r>
      <w:r w:rsidR="00171ACD">
        <w:rPr>
          <w:rFonts w:ascii="標楷體" w:eastAsia="標楷體" w:hAnsi="標楷體" w:cs="標楷體" w:hint="eastAsia"/>
        </w:rPr>
        <w:t>。</w:t>
      </w:r>
    </w:p>
    <w:p w14:paraId="67404369" w14:textId="77777777" w:rsidR="002A4F9B" w:rsidRPr="00726041" w:rsidRDefault="002A4F9B" w:rsidP="00726041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240" w:line="240" w:lineRule="auto"/>
        <w:ind w:leftChars="0" w:left="0" w:firstLineChars="0" w:firstLine="0"/>
        <w:jc w:val="center"/>
        <w:rPr>
          <w:rFonts w:ascii="標楷體" w:eastAsia="標楷體" w:hAnsi="標楷體" w:cs="標楷體"/>
          <w:b/>
          <w:bCs/>
        </w:rPr>
      </w:pPr>
    </w:p>
    <w:p w14:paraId="0F3E724C" w14:textId="77777777" w:rsidR="00B516F9" w:rsidRPr="00726041" w:rsidRDefault="00B516F9" w:rsidP="00726041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120" w:line="240" w:lineRule="auto"/>
        <w:ind w:leftChars="0" w:left="0" w:firstLineChars="0" w:firstLine="0"/>
        <w:rPr>
          <w:rFonts w:ascii="標楷體" w:eastAsia="標楷體" w:hAnsi="標楷體" w:cs="標楷體"/>
          <w:b/>
          <w:bCs/>
        </w:rPr>
        <w:sectPr w:rsidR="00B516F9" w:rsidRPr="00726041" w:rsidSect="002725DE">
          <w:type w:val="continuous"/>
          <w:pgSz w:w="11906" w:h="16838"/>
          <w:pgMar w:top="1304" w:right="1418" w:bottom="1304" w:left="1418" w:header="851" w:footer="567" w:gutter="0"/>
          <w:pgNumType w:start="1"/>
          <w:cols w:space="720"/>
        </w:sectPr>
      </w:pPr>
    </w:p>
    <w:p w14:paraId="03B1C64A" w14:textId="73CC6DE9" w:rsidR="009270E8" w:rsidRPr="009270E8" w:rsidRDefault="00327E77" w:rsidP="00640136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360" w:after="120" w:line="240" w:lineRule="auto"/>
        <w:ind w:leftChars="0" w:left="0" w:firstLineChars="0" w:firstLine="0"/>
        <w:jc w:val="center"/>
        <w:rPr>
          <w:rFonts w:ascii="標楷體" w:eastAsia="標楷體" w:hAnsi="標楷體" w:cs="標楷體"/>
          <w:b/>
          <w:bCs/>
          <w:color w:val="000000"/>
          <w:sz w:val="28"/>
          <w:szCs w:val="28"/>
        </w:rPr>
      </w:pPr>
      <w:r>
        <w:rPr>
          <w:rFonts w:ascii="標楷體" w:eastAsia="標楷體" w:hAnsi="標楷體" w:cs="標楷體" w:hint="eastAsia"/>
          <w:b/>
          <w:bCs/>
          <w:sz w:val="28"/>
          <w:szCs w:val="28"/>
        </w:rPr>
        <w:t>二</w:t>
      </w:r>
      <w:r w:rsidRPr="00A953D8">
        <w:rPr>
          <w:rFonts w:ascii="標楷體" w:eastAsia="標楷體" w:hAnsi="標楷體" w:cs="標楷體"/>
          <w:b/>
          <w:bCs/>
          <w:sz w:val="28"/>
          <w:szCs w:val="28"/>
        </w:rPr>
        <w:t>、</w:t>
      </w:r>
      <w:r>
        <w:rPr>
          <w:rFonts w:ascii="標楷體" w:eastAsia="標楷體" w:hAnsi="標楷體" w:cs="標楷體" w:hint="eastAsia"/>
          <w:b/>
          <w:bCs/>
          <w:color w:val="000000"/>
          <w:sz w:val="28"/>
          <w:szCs w:val="28"/>
        </w:rPr>
        <w:t>研究問題</w:t>
      </w:r>
    </w:p>
    <w:p w14:paraId="3B57B320" w14:textId="3CE7F264" w:rsidR="002A4F9B" w:rsidRPr="002A4F9B" w:rsidRDefault="002A4F9B" w:rsidP="00726041">
      <w:pPr>
        <w:pStyle w:val="aa"/>
        <w:numPr>
          <w:ilvl w:val="0"/>
          <w:numId w:val="21"/>
        </w:numPr>
        <w:spacing w:line="240" w:lineRule="auto"/>
        <w:ind w:leftChars="0" w:firstLine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資料選擇</w:t>
      </w:r>
    </w:p>
    <w:p w14:paraId="61DC8B30" w14:textId="3B8B2A00" w:rsidR="000728D7" w:rsidRDefault="002A4F9B" w:rsidP="00640136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line="240" w:lineRule="auto"/>
        <w:ind w:leftChars="0" w:left="0" w:firstLineChars="0" w:firstLine="0"/>
        <w:jc w:val="both"/>
        <w:rPr>
          <w:rFonts w:eastAsia="標楷體"/>
        </w:rPr>
      </w:pPr>
      <w:r w:rsidRPr="00913655">
        <w:rPr>
          <w:rFonts w:ascii="標楷體" w:eastAsia="標楷體" w:hAnsi="標楷體" w:cs="標楷體" w:hint="eastAsia"/>
          <w:color w:val="000000"/>
        </w:rPr>
        <w:t xml:space="preserve">　　</w:t>
      </w:r>
      <w:r w:rsidR="00C06498">
        <w:rPr>
          <w:rFonts w:ascii="標楷體" w:eastAsia="標楷體" w:hAnsi="標楷體" w:cs="標楷體" w:hint="eastAsia"/>
          <w:color w:val="000000"/>
        </w:rPr>
        <w:t>腦部診斷顯影技術有許多種類，像是</w:t>
      </w:r>
      <w:r w:rsidR="00BD43A9">
        <w:rPr>
          <w:rFonts w:ascii="標楷體" w:eastAsia="標楷體" w:hAnsi="標楷體" w:cs="標楷體" w:hint="eastAsia"/>
          <w:color w:val="000000"/>
        </w:rPr>
        <w:t>常見的</w:t>
      </w:r>
      <w:proofErr w:type="gramStart"/>
      <w:r w:rsidR="007210CF" w:rsidRPr="007210CF">
        <w:rPr>
          <w:rFonts w:ascii="標楷體" w:eastAsia="標楷體" w:hAnsi="標楷體" w:cs="標楷體" w:hint="eastAsia"/>
          <w:color w:val="000000"/>
        </w:rPr>
        <w:t>磁振造影</w:t>
      </w:r>
      <w:proofErr w:type="gramEnd"/>
      <w:r w:rsidR="007210CF" w:rsidRPr="007210CF">
        <w:rPr>
          <w:rFonts w:ascii="標楷體" w:eastAsia="標楷體" w:hAnsi="標楷體" w:cs="標楷體" w:hint="eastAsia"/>
          <w:color w:val="000000"/>
        </w:rPr>
        <w:t>血管攝影</w:t>
      </w:r>
      <w:r w:rsidR="005E752F">
        <w:rPr>
          <w:rFonts w:ascii="標楷體" w:eastAsia="標楷體" w:hAnsi="標楷體" w:cs="標楷體" w:hint="eastAsia"/>
          <w:color w:val="000000"/>
        </w:rPr>
        <w:t>術</w:t>
      </w:r>
      <w:r w:rsidR="00CC7CA1">
        <w:rPr>
          <w:rFonts w:ascii="標楷體" w:eastAsia="標楷體" w:hAnsi="標楷體" w:cs="標楷體" w:hint="eastAsia"/>
          <w:color w:val="000000"/>
        </w:rPr>
        <w:t>（</w:t>
      </w:r>
      <w:r w:rsidRPr="002A4F9B">
        <w:rPr>
          <w:rFonts w:eastAsia="標楷體"/>
          <w:color w:val="000000"/>
        </w:rPr>
        <w:t xml:space="preserve">Magnetic Resonance </w:t>
      </w:r>
      <w:r w:rsidR="007210CF">
        <w:rPr>
          <w:rFonts w:eastAsia="標楷體" w:hint="eastAsia"/>
          <w:color w:val="000000"/>
        </w:rPr>
        <w:t>A</w:t>
      </w:r>
      <w:r w:rsidR="007210CF" w:rsidRPr="007210CF">
        <w:rPr>
          <w:rFonts w:eastAsia="標楷體"/>
          <w:color w:val="000000"/>
        </w:rPr>
        <w:t>ngiography</w:t>
      </w:r>
      <w:r w:rsidR="004072AE">
        <w:rPr>
          <w:rFonts w:eastAsia="標楷體" w:hint="eastAsia"/>
          <w:color w:val="000000"/>
        </w:rPr>
        <w:t>,</w:t>
      </w:r>
      <w:r w:rsidR="004072AE">
        <w:rPr>
          <w:rFonts w:eastAsia="標楷體"/>
          <w:color w:val="000000"/>
        </w:rPr>
        <w:t xml:space="preserve"> </w:t>
      </w:r>
      <w:r w:rsidRPr="002A4F9B">
        <w:rPr>
          <w:rFonts w:eastAsia="標楷體"/>
          <w:color w:val="000000"/>
        </w:rPr>
        <w:t>MR</w:t>
      </w:r>
      <w:r w:rsidR="007210CF">
        <w:rPr>
          <w:rFonts w:eastAsia="標楷體" w:hint="eastAsia"/>
          <w:color w:val="000000"/>
        </w:rPr>
        <w:t>A</w:t>
      </w:r>
      <w:r w:rsidR="00CC7CA1">
        <w:rPr>
          <w:rFonts w:ascii="標楷體" w:eastAsia="標楷體" w:hAnsi="標楷體" w:cs="標楷體" w:hint="eastAsia"/>
          <w:color w:val="000000"/>
        </w:rPr>
        <w:t>）</w:t>
      </w:r>
      <w:r>
        <w:rPr>
          <w:rFonts w:ascii="標楷體" w:eastAsia="標楷體" w:hAnsi="標楷體" w:cs="標楷體" w:hint="eastAsia"/>
          <w:color w:val="000000"/>
        </w:rPr>
        <w:t>、以及</w:t>
      </w:r>
      <w:r w:rsidR="00531BC5">
        <w:rPr>
          <w:rFonts w:ascii="Cambria" w:eastAsia="標楷體" w:hAnsi="Cambria" w:cs="Apple Color Emoji" w:hint="eastAsia"/>
          <w:color w:val="000000"/>
        </w:rPr>
        <w:t>本專案</w:t>
      </w:r>
      <w:r>
        <w:rPr>
          <w:rFonts w:ascii="標楷體" w:eastAsia="標楷體" w:hAnsi="標楷體" w:cs="標楷體" w:hint="eastAsia"/>
          <w:color w:val="000000"/>
        </w:rPr>
        <w:t>所採用的</w:t>
      </w:r>
      <w:r w:rsidR="007210CF" w:rsidRPr="007210CF">
        <w:rPr>
          <w:rFonts w:ascii="標楷體" w:eastAsia="標楷體" w:hAnsi="標楷體" w:cs="標楷體" w:hint="eastAsia"/>
          <w:color w:val="000000"/>
        </w:rPr>
        <w:t>電腦斷層血管攝影術</w:t>
      </w:r>
      <w:r w:rsidR="00CC7CA1">
        <w:rPr>
          <w:rFonts w:ascii="標楷體" w:eastAsia="標楷體" w:hAnsi="標楷體" w:cs="標楷體" w:hint="eastAsia"/>
          <w:color w:val="000000"/>
        </w:rPr>
        <w:t>（</w:t>
      </w:r>
      <w:r w:rsidR="007210CF" w:rsidRPr="007210CF">
        <w:rPr>
          <w:rFonts w:eastAsia="標楷體"/>
          <w:color w:val="000000"/>
        </w:rPr>
        <w:t xml:space="preserve">Computed </w:t>
      </w:r>
      <w:r w:rsidR="007210CF">
        <w:rPr>
          <w:rFonts w:eastAsia="標楷體" w:hint="eastAsia"/>
          <w:color w:val="000000"/>
        </w:rPr>
        <w:t>T</w:t>
      </w:r>
      <w:r w:rsidR="007210CF" w:rsidRPr="007210CF">
        <w:rPr>
          <w:rFonts w:eastAsia="標楷體"/>
          <w:color w:val="000000"/>
        </w:rPr>
        <w:t xml:space="preserve">omography </w:t>
      </w:r>
      <w:r w:rsidR="007210CF">
        <w:rPr>
          <w:rFonts w:eastAsia="標楷體" w:hint="eastAsia"/>
          <w:color w:val="000000"/>
        </w:rPr>
        <w:t>A</w:t>
      </w:r>
      <w:r w:rsidR="007210CF" w:rsidRPr="007210CF">
        <w:rPr>
          <w:rFonts w:eastAsia="標楷體"/>
          <w:color w:val="000000"/>
        </w:rPr>
        <w:t>ngiography</w:t>
      </w:r>
      <w:r w:rsidR="004072AE">
        <w:rPr>
          <w:rFonts w:eastAsia="標楷體" w:hint="eastAsia"/>
          <w:color w:val="000000"/>
        </w:rPr>
        <w:t>,</w:t>
      </w:r>
      <w:r w:rsidR="004072AE">
        <w:rPr>
          <w:rFonts w:eastAsia="標楷體"/>
          <w:color w:val="000000"/>
        </w:rPr>
        <w:t xml:space="preserve"> </w:t>
      </w:r>
      <w:r w:rsidRPr="002A4F9B">
        <w:rPr>
          <w:rFonts w:eastAsia="標楷體"/>
          <w:color w:val="000000"/>
        </w:rPr>
        <w:t>CT</w:t>
      </w:r>
      <w:r w:rsidR="007210CF">
        <w:rPr>
          <w:rFonts w:eastAsia="標楷體" w:hint="eastAsia"/>
          <w:color w:val="000000"/>
        </w:rPr>
        <w:t>A</w:t>
      </w:r>
      <w:r w:rsidR="00CC7CA1">
        <w:rPr>
          <w:rFonts w:ascii="標楷體" w:eastAsia="標楷體" w:hAnsi="標楷體" w:cs="標楷體" w:hint="eastAsia"/>
          <w:color w:val="000000"/>
        </w:rPr>
        <w:t>）</w:t>
      </w:r>
      <w:r w:rsidR="00223A5A">
        <w:rPr>
          <w:rFonts w:ascii="標楷體" w:eastAsia="標楷體" w:hAnsi="標楷體" w:cs="標楷體" w:hint="eastAsia"/>
          <w:color w:val="000000"/>
        </w:rPr>
        <w:t>，兩者比較如</w:t>
      </w:r>
      <w:r w:rsidR="00223A5A">
        <w:rPr>
          <w:rFonts w:ascii="標楷體" w:eastAsia="標楷體" w:hAnsi="標楷體" w:cs="標楷體"/>
          <w:color w:val="000000"/>
        </w:rPr>
        <w:t>表</w:t>
      </w:r>
      <w:r w:rsidR="001C5B92">
        <w:rPr>
          <w:rFonts w:ascii="標楷體" w:eastAsia="標楷體" w:hAnsi="標楷體" w:cs="標楷體"/>
          <w:color w:val="000000"/>
        </w:rPr>
        <w:t>1</w:t>
      </w:r>
      <w:r w:rsidR="00223A5A">
        <w:rPr>
          <w:rFonts w:ascii="標楷體" w:eastAsia="標楷體" w:hAnsi="標楷體" w:cs="標楷體" w:hint="eastAsia"/>
          <w:color w:val="000000"/>
        </w:rPr>
        <w:t>。</w:t>
      </w:r>
      <w:r w:rsidR="001C5B92">
        <w:rPr>
          <w:rFonts w:ascii="標楷體" w:eastAsia="標楷體" w:hAnsi="標楷體" w:cs="標楷體" w:hint="eastAsia"/>
          <w:color w:val="000000"/>
        </w:rPr>
        <w:t>由表</w:t>
      </w:r>
      <w:r w:rsidR="001C5B92">
        <w:rPr>
          <w:rFonts w:ascii="標楷體" w:eastAsia="標楷體" w:hAnsi="標楷體" w:cs="標楷體"/>
          <w:color w:val="000000"/>
        </w:rPr>
        <w:t>1</w:t>
      </w:r>
      <w:r w:rsidR="001C5B92">
        <w:rPr>
          <w:rFonts w:ascii="標楷體" w:eastAsia="標楷體" w:hAnsi="標楷體" w:cs="標楷體" w:hint="eastAsia"/>
          <w:color w:val="000000"/>
        </w:rPr>
        <w:t>比較</w:t>
      </w:r>
      <w:r w:rsidR="00AB0DB3">
        <w:rPr>
          <w:rFonts w:ascii="標楷體" w:eastAsia="標楷體" w:hAnsi="標楷體" w:cs="標楷體" w:hint="eastAsia"/>
          <w:color w:val="000000"/>
        </w:rPr>
        <w:t>的因素，</w:t>
      </w:r>
      <w:r w:rsidR="00531BC5">
        <w:rPr>
          <w:rFonts w:ascii="Cambria" w:eastAsia="標楷體" w:hAnsi="Cambria" w:cs="Apple Color Emoji" w:hint="eastAsia"/>
          <w:color w:val="000000"/>
        </w:rPr>
        <w:t>本專案</w:t>
      </w:r>
      <w:r w:rsidR="00223A5A">
        <w:rPr>
          <w:rFonts w:ascii="標楷體" w:eastAsia="標楷體" w:hAnsi="標楷體" w:cs="標楷體" w:hint="eastAsia"/>
          <w:color w:val="000000"/>
        </w:rPr>
        <w:t>選擇採用</w:t>
      </w:r>
      <w:r w:rsidR="005E752F" w:rsidRPr="002A4F9B">
        <w:rPr>
          <w:rFonts w:eastAsia="標楷體"/>
          <w:color w:val="000000"/>
        </w:rPr>
        <w:t>CT</w:t>
      </w:r>
      <w:r w:rsidR="005E752F">
        <w:rPr>
          <w:rFonts w:eastAsia="標楷體" w:hint="eastAsia"/>
          <w:color w:val="000000"/>
        </w:rPr>
        <w:t>A</w:t>
      </w:r>
      <w:r w:rsidR="00223A5A">
        <w:rPr>
          <w:rFonts w:ascii="標楷體" w:eastAsia="標楷體" w:hAnsi="標楷體" w:cs="標楷體" w:hint="eastAsia"/>
          <w:color w:val="000000"/>
        </w:rPr>
        <w:t>技術，最大的原因是</w:t>
      </w:r>
      <w:r w:rsidR="004072AE" w:rsidRPr="004072AE">
        <w:rPr>
          <w:rFonts w:ascii="標楷體" w:eastAsia="標楷體" w:hAnsi="標楷體" w:cs="標楷體" w:hint="eastAsia"/>
          <w:color w:val="000000"/>
        </w:rPr>
        <w:t>在懷疑中風的情況下，</w:t>
      </w:r>
      <w:r w:rsidR="00044046">
        <w:rPr>
          <w:rFonts w:ascii="標楷體" w:eastAsia="標楷體" w:hAnsi="標楷體" w:cs="標楷體" w:hint="eastAsia"/>
          <w:color w:val="000000"/>
        </w:rPr>
        <w:t>病患首先進行</w:t>
      </w:r>
      <w:r w:rsidR="00044046" w:rsidRPr="002A4F9B">
        <w:rPr>
          <w:rFonts w:eastAsia="標楷體"/>
          <w:color w:val="000000"/>
        </w:rPr>
        <w:t>CT</w:t>
      </w:r>
      <w:r w:rsidR="00044046">
        <w:rPr>
          <w:rFonts w:eastAsia="標楷體" w:hint="eastAsia"/>
          <w:color w:val="000000"/>
        </w:rPr>
        <w:t>A</w:t>
      </w:r>
      <w:r w:rsidR="00044046">
        <w:rPr>
          <w:rFonts w:ascii="標楷體" w:eastAsia="標楷體" w:hAnsi="標楷體" w:cs="標楷體" w:hint="eastAsia"/>
          <w:color w:val="000000"/>
        </w:rPr>
        <w:t>檢測，接著才會進行</w:t>
      </w:r>
      <w:r w:rsidR="00B2125E">
        <w:rPr>
          <w:rFonts w:ascii="標楷體" w:eastAsia="標楷體" w:hAnsi="標楷體" w:cs="標楷體" w:hint="eastAsia"/>
          <w:color w:val="000000"/>
        </w:rPr>
        <w:t>較為耗時但精</w:t>
      </w:r>
      <w:proofErr w:type="gramStart"/>
      <w:r w:rsidR="00B2125E">
        <w:rPr>
          <w:rFonts w:ascii="標楷體" w:eastAsia="標楷體" w:hAnsi="標楷體" w:cs="標楷體" w:hint="eastAsia"/>
          <w:color w:val="000000"/>
        </w:rPr>
        <w:t>準</w:t>
      </w:r>
      <w:proofErr w:type="gramEnd"/>
      <w:r w:rsidR="00B2125E">
        <w:rPr>
          <w:rFonts w:ascii="標楷體" w:eastAsia="標楷體" w:hAnsi="標楷體" w:cs="標楷體" w:hint="eastAsia"/>
          <w:color w:val="000000"/>
        </w:rPr>
        <w:t>度較高之</w:t>
      </w:r>
      <w:r w:rsidR="00044046" w:rsidRPr="00726041">
        <w:rPr>
          <w:rFonts w:eastAsia="標楷體"/>
          <w:color w:val="000000"/>
        </w:rPr>
        <w:t>MRA</w:t>
      </w:r>
      <w:r w:rsidR="00B2125E">
        <w:rPr>
          <w:rFonts w:eastAsia="標楷體" w:hint="eastAsia"/>
          <w:color w:val="000000"/>
        </w:rPr>
        <w:t>檢查</w:t>
      </w:r>
      <w:r w:rsidR="00B2125E">
        <w:rPr>
          <w:rFonts w:ascii="標楷體" w:eastAsia="標楷體" w:hAnsi="標楷體" w:cs="標楷體" w:hint="eastAsia"/>
          <w:color w:val="000000"/>
        </w:rPr>
        <w:t>。</w:t>
      </w:r>
      <w:r w:rsidR="004072AE">
        <w:rPr>
          <w:rFonts w:ascii="標楷體" w:eastAsia="標楷體" w:hAnsi="標楷體" w:cs="標楷體" w:hint="eastAsia"/>
          <w:color w:val="000000"/>
        </w:rPr>
        <w:t>因此若能</w:t>
      </w:r>
      <w:r w:rsidR="004072AE">
        <w:rPr>
          <w:rFonts w:eastAsia="標楷體" w:hint="eastAsia"/>
          <w:color w:val="000000"/>
        </w:rPr>
        <w:t>最佳化</w:t>
      </w:r>
      <w:r w:rsidR="005E752F" w:rsidRPr="002A4F9B">
        <w:rPr>
          <w:rFonts w:eastAsia="標楷體"/>
          <w:color w:val="000000"/>
        </w:rPr>
        <w:t>CT</w:t>
      </w:r>
      <w:r w:rsidR="005E752F">
        <w:rPr>
          <w:rFonts w:eastAsia="標楷體" w:hint="eastAsia"/>
          <w:color w:val="000000"/>
        </w:rPr>
        <w:t>A</w:t>
      </w:r>
      <w:r w:rsidR="004072AE">
        <w:rPr>
          <w:rFonts w:eastAsia="標楷體" w:hint="eastAsia"/>
          <w:color w:val="000000"/>
        </w:rPr>
        <w:t>的判讀，將帶來</w:t>
      </w:r>
      <w:r w:rsidR="006476F7">
        <w:rPr>
          <w:rFonts w:eastAsia="標楷體" w:hint="eastAsia"/>
          <w:color w:val="000000"/>
        </w:rPr>
        <w:t>分流</w:t>
      </w:r>
      <w:r w:rsidR="00CC7CA1">
        <w:rPr>
          <w:rFonts w:ascii="標楷體" w:eastAsia="標楷體" w:hAnsi="標楷體" w:cs="標楷體" w:hint="eastAsia"/>
          <w:color w:val="000000"/>
        </w:rPr>
        <w:t>（</w:t>
      </w:r>
      <w:r w:rsidR="00356804">
        <w:rPr>
          <w:rFonts w:eastAsia="標楷體"/>
          <w:color w:val="000000"/>
        </w:rPr>
        <w:t>T</w:t>
      </w:r>
      <w:r w:rsidR="004072AE">
        <w:rPr>
          <w:rFonts w:eastAsia="標楷體" w:hint="eastAsia"/>
          <w:color w:val="000000"/>
        </w:rPr>
        <w:t>r</w:t>
      </w:r>
      <w:r w:rsidR="004072AE">
        <w:rPr>
          <w:rFonts w:eastAsia="標楷體"/>
          <w:color w:val="000000"/>
        </w:rPr>
        <w:t>iage</w:t>
      </w:r>
      <w:r w:rsidR="00CC7CA1">
        <w:rPr>
          <w:rFonts w:ascii="標楷體" w:eastAsia="標楷體" w:hAnsi="標楷體" w:cs="標楷體" w:hint="eastAsia"/>
          <w:color w:val="000000"/>
        </w:rPr>
        <w:t>）</w:t>
      </w:r>
      <w:r w:rsidR="006476F7">
        <w:rPr>
          <w:rFonts w:eastAsia="標楷體" w:hint="eastAsia"/>
          <w:color w:val="000000"/>
        </w:rPr>
        <w:t>之效益</w:t>
      </w:r>
      <w:r w:rsidR="004072AE">
        <w:rPr>
          <w:rFonts w:eastAsia="標楷體" w:hint="eastAsia"/>
          <w:color w:val="000000"/>
        </w:rPr>
        <w:t>，</w:t>
      </w:r>
      <w:r w:rsidR="00F76930">
        <w:rPr>
          <w:rFonts w:eastAsia="標楷體" w:hint="eastAsia"/>
          <w:color w:val="000000"/>
        </w:rPr>
        <w:t>連帶</w:t>
      </w:r>
      <w:r w:rsidR="004072AE">
        <w:rPr>
          <w:rFonts w:eastAsia="標楷體" w:hint="eastAsia"/>
          <w:color w:val="000000"/>
        </w:rPr>
        <w:t>提高</w:t>
      </w:r>
      <w:r w:rsidR="00F76930">
        <w:rPr>
          <w:rFonts w:eastAsia="標楷體" w:hint="eastAsia"/>
          <w:color w:val="000000"/>
        </w:rPr>
        <w:t>此</w:t>
      </w:r>
      <w:r w:rsidR="004072AE">
        <w:rPr>
          <w:rFonts w:eastAsia="標楷體" w:hint="eastAsia"/>
          <w:color w:val="000000"/>
        </w:rPr>
        <w:t>檢查之性價</w:t>
      </w:r>
      <w:r w:rsidR="00CC7CA1">
        <w:rPr>
          <w:rFonts w:ascii="標楷體" w:eastAsia="標楷體" w:hAnsi="標楷體" w:cs="標楷體" w:hint="eastAsia"/>
          <w:color w:val="000000"/>
        </w:rPr>
        <w:t>（</w:t>
      </w:r>
      <w:r w:rsidR="004072AE">
        <w:rPr>
          <w:rFonts w:eastAsia="標楷體"/>
          <w:color w:val="000000"/>
        </w:rPr>
        <w:t>cost-effectiveness</w:t>
      </w:r>
      <w:r w:rsidR="00CC7CA1">
        <w:rPr>
          <w:rFonts w:ascii="標楷體" w:eastAsia="標楷體" w:hAnsi="標楷體" w:cs="標楷體" w:hint="eastAsia"/>
          <w:color w:val="000000"/>
        </w:rPr>
        <w:t>）</w:t>
      </w:r>
      <w:r w:rsidR="004072AE">
        <w:rPr>
          <w:rFonts w:eastAsia="標楷體" w:hint="eastAsia"/>
          <w:color w:val="000000"/>
        </w:rPr>
        <w:t>比</w:t>
      </w:r>
      <w:r w:rsidR="001C5B92">
        <w:rPr>
          <w:rFonts w:ascii="標楷體" w:eastAsia="標楷體" w:hAnsi="標楷體" w:cs="標楷體" w:hint="eastAsia"/>
          <w:color w:val="000000"/>
        </w:rPr>
        <w:t>，</w:t>
      </w:r>
      <w:r w:rsidR="00704E32">
        <w:rPr>
          <w:rFonts w:ascii="標楷體" w:eastAsia="標楷體" w:hAnsi="標楷體" w:cs="標楷體" w:hint="eastAsia"/>
          <w:color w:val="000000"/>
        </w:rPr>
        <w:t>因此選擇</w:t>
      </w:r>
      <w:r w:rsidR="005E752F" w:rsidRPr="002A4F9B">
        <w:rPr>
          <w:rFonts w:eastAsia="標楷體"/>
          <w:color w:val="000000"/>
        </w:rPr>
        <w:t>CT</w:t>
      </w:r>
      <w:r w:rsidR="005E752F">
        <w:rPr>
          <w:rFonts w:eastAsia="標楷體" w:hint="eastAsia"/>
          <w:color w:val="000000"/>
        </w:rPr>
        <w:t>A</w:t>
      </w:r>
      <w:r w:rsidR="00704E32">
        <w:rPr>
          <w:rFonts w:ascii="標楷體" w:eastAsia="標楷體" w:hAnsi="標楷體" w:cs="標楷體" w:hint="eastAsia"/>
          <w:color w:val="000000"/>
        </w:rPr>
        <w:t>作為</w:t>
      </w:r>
      <w:r w:rsidR="00531BC5">
        <w:rPr>
          <w:rFonts w:ascii="Cambria" w:eastAsia="標楷體" w:hAnsi="Cambria" w:cs="Apple Color Emoji" w:hint="eastAsia"/>
          <w:color w:val="000000"/>
        </w:rPr>
        <w:t>本專案</w:t>
      </w:r>
      <w:r w:rsidR="00704E32">
        <w:rPr>
          <w:rFonts w:ascii="標楷體" w:eastAsia="標楷體" w:hAnsi="標楷體" w:cs="標楷體" w:hint="eastAsia"/>
          <w:color w:val="000000"/>
        </w:rPr>
        <w:t>的資料選擇。</w:t>
      </w:r>
      <w:r w:rsidR="00D600D6">
        <w:rPr>
          <w:rFonts w:ascii="標楷體" w:eastAsia="標楷體" w:hAnsi="標楷體" w:cs="標楷體" w:hint="eastAsia"/>
          <w:color w:val="000000"/>
        </w:rPr>
        <w:t>而本專案採用之</w:t>
      </w:r>
      <w:r w:rsidR="00D600D6" w:rsidRPr="002A4F9B">
        <w:rPr>
          <w:rFonts w:eastAsia="標楷體"/>
          <w:color w:val="000000"/>
        </w:rPr>
        <w:t>CT</w:t>
      </w:r>
      <w:r w:rsidR="00D600D6">
        <w:rPr>
          <w:rFonts w:eastAsia="標楷體" w:hint="eastAsia"/>
          <w:color w:val="000000"/>
        </w:rPr>
        <w:t>A</w:t>
      </w:r>
      <w:r w:rsidR="00D600D6">
        <w:rPr>
          <w:rFonts w:ascii="標楷體" w:eastAsia="標楷體" w:hAnsi="標楷體" w:hint="eastAsia"/>
        </w:rPr>
        <w:t>，來自於</w:t>
      </w:r>
      <w:r w:rsidR="00D600D6" w:rsidRPr="00726041">
        <w:rPr>
          <w:rFonts w:eastAsia="標楷體"/>
          <w:color w:val="000000"/>
        </w:rPr>
        <w:t>2023</w:t>
      </w:r>
      <w:r w:rsidR="00D600D6" w:rsidRPr="00726041">
        <w:rPr>
          <w:rFonts w:eastAsia="標楷體" w:hint="eastAsia"/>
          <w:color w:val="000000"/>
        </w:rPr>
        <w:t>年</w:t>
      </w:r>
      <w:r w:rsidR="00D600D6">
        <w:rPr>
          <w:rFonts w:ascii="標楷體" w:eastAsia="標楷體" w:hAnsi="標楷體" w:hint="eastAsia"/>
        </w:rPr>
        <w:t>舉辦之</w:t>
      </w:r>
      <w:r w:rsidR="00B3299A" w:rsidRPr="00726041">
        <w:rPr>
          <w:rFonts w:eastAsia="標楷體"/>
        </w:rPr>
        <w:t>Image Analysis for CTA Endovascular Stroke Therapy</w:t>
      </w:r>
      <w:r w:rsidR="00B3299A">
        <w:rPr>
          <w:rFonts w:ascii="標楷體" w:eastAsia="標楷體" w:hAnsi="標楷體" w:cs="標楷體" w:hint="eastAsia"/>
          <w:color w:val="000000"/>
        </w:rPr>
        <w:t>（</w:t>
      </w:r>
      <w:hyperlink w:anchor="IACTA" w:history="1">
        <w:r w:rsidR="00B3299A" w:rsidRPr="00B3299A">
          <w:rPr>
            <w:rStyle w:val="a5"/>
            <w:rFonts w:eastAsia="標楷體" w:hint="eastAsia"/>
          </w:rPr>
          <w:t>IACTA</w:t>
        </w:r>
        <w:r w:rsidR="00B3299A" w:rsidRPr="00B3299A">
          <w:rPr>
            <w:rStyle w:val="a5"/>
            <w:rFonts w:eastAsia="標楷體"/>
          </w:rPr>
          <w:t>-EST</w:t>
        </w:r>
      </w:hyperlink>
      <w:r w:rsidR="00B3299A">
        <w:rPr>
          <w:rFonts w:ascii="標楷體" w:eastAsia="標楷體" w:hAnsi="標楷體" w:cs="標楷體" w:hint="eastAsia"/>
          <w:color w:val="000000"/>
        </w:rPr>
        <w:t>）</w:t>
      </w:r>
      <w:r w:rsidR="00D600D6">
        <w:rPr>
          <w:rFonts w:eastAsia="標楷體" w:hint="eastAsia"/>
        </w:rPr>
        <w:t>所提供之公共數據集，</w:t>
      </w:r>
      <w:r w:rsidR="004148B9">
        <w:rPr>
          <w:rFonts w:eastAsia="標楷體" w:hint="eastAsia"/>
        </w:rPr>
        <w:t>此數據集</w:t>
      </w:r>
      <w:r w:rsidR="004148B9">
        <w:rPr>
          <w:rFonts w:ascii="標楷體" w:eastAsia="標楷體" w:hAnsi="標楷體" w:cs="標楷體" w:hint="eastAsia"/>
          <w:color w:val="000000"/>
        </w:rPr>
        <w:t>為</w:t>
      </w:r>
      <w:r w:rsidR="004148B9" w:rsidRPr="007033C2">
        <w:rPr>
          <w:rFonts w:eastAsia="標楷體" w:hint="eastAsia"/>
        </w:rPr>
        <w:t>受試者在任何</w:t>
      </w:r>
      <w:r w:rsidR="004148B9">
        <w:rPr>
          <w:rFonts w:eastAsia="標楷體" w:hint="eastAsia"/>
        </w:rPr>
        <w:t>腦</w:t>
      </w:r>
      <w:r w:rsidR="004148B9" w:rsidRPr="007033C2">
        <w:rPr>
          <w:rFonts w:eastAsia="標楷體" w:hint="eastAsia"/>
        </w:rPr>
        <w:t>中風治療之前的急性中風階段</w:t>
      </w:r>
      <w:r w:rsidR="004148B9">
        <w:rPr>
          <w:rFonts w:eastAsia="標楷體" w:hint="eastAsia"/>
        </w:rPr>
        <w:t>所</w:t>
      </w:r>
      <w:r w:rsidR="004148B9" w:rsidRPr="007033C2">
        <w:rPr>
          <w:rFonts w:eastAsia="標楷體" w:hint="eastAsia"/>
        </w:rPr>
        <w:t>獲得</w:t>
      </w:r>
      <w:r w:rsidR="004148B9" w:rsidRPr="007033C2">
        <w:rPr>
          <w:rFonts w:eastAsia="標楷體" w:hint="eastAsia"/>
        </w:rPr>
        <w:t xml:space="preserve">CTA </w:t>
      </w:r>
      <w:r w:rsidR="004148B9">
        <w:rPr>
          <w:rFonts w:eastAsia="標楷體" w:hint="eastAsia"/>
        </w:rPr>
        <w:t>之</w:t>
      </w:r>
      <w:r w:rsidR="004148B9" w:rsidRPr="007033C2">
        <w:rPr>
          <w:rFonts w:eastAsia="標楷體" w:hint="eastAsia"/>
        </w:rPr>
        <w:t>影像</w:t>
      </w:r>
      <w:r w:rsidR="004148B9">
        <w:rPr>
          <w:rFonts w:eastAsia="標楷體" w:hint="eastAsia"/>
        </w:rPr>
        <w:t>，</w:t>
      </w:r>
      <w:r w:rsidR="00FA04A5">
        <w:rPr>
          <w:rFonts w:eastAsia="標楷體" w:hint="eastAsia"/>
        </w:rPr>
        <w:t>已</w:t>
      </w:r>
      <w:r w:rsidR="00ED514D" w:rsidRPr="00ED514D">
        <w:rPr>
          <w:rFonts w:eastAsia="標楷體" w:hint="eastAsia"/>
        </w:rPr>
        <w:t>經過預處理流程（包括重新</w:t>
      </w:r>
      <w:proofErr w:type="gramStart"/>
      <w:r w:rsidR="00ED514D" w:rsidRPr="00ED514D">
        <w:rPr>
          <w:rFonts w:eastAsia="標楷體" w:hint="eastAsia"/>
        </w:rPr>
        <w:t>採樣為</w:t>
      </w:r>
      <w:proofErr w:type="gramEnd"/>
      <w:r w:rsidR="00ED514D" w:rsidRPr="00ED514D">
        <w:rPr>
          <w:rFonts w:eastAsia="標楷體" w:hint="eastAsia"/>
        </w:rPr>
        <w:t>通用影像模板、嚴格配</w:t>
      </w:r>
      <w:proofErr w:type="gramStart"/>
      <w:r w:rsidR="00ED514D" w:rsidRPr="00ED514D">
        <w:rPr>
          <w:rFonts w:eastAsia="標楷體" w:hint="eastAsia"/>
        </w:rPr>
        <w:t>準</w:t>
      </w:r>
      <w:proofErr w:type="gramEnd"/>
      <w:r w:rsidR="00ED514D" w:rsidRPr="00ED514D">
        <w:rPr>
          <w:rFonts w:eastAsia="標楷體" w:hint="eastAsia"/>
        </w:rPr>
        <w:t>和頭骨剝離）</w:t>
      </w:r>
      <w:r w:rsidR="004148B9">
        <w:rPr>
          <w:rFonts w:eastAsia="標楷體" w:hint="eastAsia"/>
        </w:rPr>
        <w:t>提供作</w:t>
      </w:r>
      <w:r w:rsidR="004148B9" w:rsidRPr="004148B9">
        <w:rPr>
          <w:rFonts w:eastAsia="標楷體" w:hint="eastAsia"/>
        </w:rPr>
        <w:t>大血管阻塞</w:t>
      </w:r>
      <w:r w:rsidR="004148B9">
        <w:rPr>
          <w:rFonts w:ascii="標楷體" w:eastAsia="標楷體" w:hAnsi="標楷體" w:cs="標楷體" w:hint="eastAsia"/>
          <w:color w:val="000000"/>
        </w:rPr>
        <w:t>（</w:t>
      </w:r>
      <w:r w:rsidR="004148B9" w:rsidRPr="004148B9">
        <w:rPr>
          <w:rFonts w:eastAsia="標楷體" w:hint="eastAsia"/>
        </w:rPr>
        <w:t>LVO</w:t>
      </w:r>
      <w:r w:rsidR="004148B9">
        <w:rPr>
          <w:rFonts w:ascii="標楷體" w:eastAsia="標楷體" w:hAnsi="標楷體" w:cs="標楷體" w:hint="eastAsia"/>
          <w:color w:val="000000"/>
        </w:rPr>
        <w:t>）檢測使用，</w:t>
      </w:r>
      <w:r w:rsidR="004148B9">
        <w:rPr>
          <w:rFonts w:eastAsia="標楷體" w:hint="eastAsia"/>
        </w:rPr>
        <w:t>因此其中包含</w:t>
      </w:r>
      <w:r w:rsidR="00FA04A5">
        <w:rPr>
          <w:rFonts w:eastAsia="標楷體" w:hint="eastAsia"/>
        </w:rPr>
        <w:t>模擬中風、</w:t>
      </w:r>
      <w:r w:rsidR="004148B9" w:rsidRPr="004148B9">
        <w:rPr>
          <w:rFonts w:eastAsia="標楷體" w:hint="eastAsia"/>
        </w:rPr>
        <w:t>無</w:t>
      </w:r>
      <w:r w:rsidR="004148B9" w:rsidRPr="004148B9">
        <w:rPr>
          <w:rFonts w:eastAsia="標楷體" w:hint="eastAsia"/>
        </w:rPr>
        <w:t xml:space="preserve"> LVO</w:t>
      </w:r>
      <w:r w:rsidR="00FA04A5" w:rsidRPr="004148B9">
        <w:rPr>
          <w:rFonts w:eastAsia="標楷體" w:hint="eastAsia"/>
        </w:rPr>
        <w:t>的缺血性中風受試者</w:t>
      </w:r>
      <w:r w:rsidR="004148B9" w:rsidRPr="004148B9">
        <w:rPr>
          <w:rFonts w:eastAsia="標楷體" w:hint="eastAsia"/>
        </w:rPr>
        <w:t>和有</w:t>
      </w:r>
      <w:r w:rsidR="004148B9" w:rsidRPr="004148B9">
        <w:rPr>
          <w:rFonts w:eastAsia="標楷體" w:hint="eastAsia"/>
        </w:rPr>
        <w:t xml:space="preserve"> LVO </w:t>
      </w:r>
      <w:r w:rsidR="004148B9" w:rsidRPr="004148B9">
        <w:rPr>
          <w:rFonts w:eastAsia="標楷體" w:hint="eastAsia"/>
        </w:rPr>
        <w:t>的缺血性中風受試者</w:t>
      </w:r>
      <w:r w:rsidR="004C6321">
        <w:rPr>
          <w:rFonts w:eastAsia="標楷體" w:hint="eastAsia"/>
        </w:rPr>
        <w:t>，且亦提供</w:t>
      </w:r>
      <w:r w:rsidR="00FA04A5" w:rsidRPr="004148B9">
        <w:rPr>
          <w:rFonts w:eastAsia="標楷體" w:hint="eastAsia"/>
        </w:rPr>
        <w:t>受試者</w:t>
      </w:r>
      <w:r w:rsidR="00FA04A5">
        <w:rPr>
          <w:rFonts w:eastAsia="標楷體" w:hint="eastAsia"/>
        </w:rPr>
        <w:t>可能存在</w:t>
      </w:r>
      <w:r w:rsidR="004C6321" w:rsidRPr="004148B9">
        <w:rPr>
          <w:rFonts w:eastAsia="標楷體" w:hint="eastAsia"/>
        </w:rPr>
        <w:t>LVO</w:t>
      </w:r>
      <w:r w:rsidR="00FA04A5">
        <w:rPr>
          <w:rFonts w:eastAsia="標楷體" w:hint="eastAsia"/>
        </w:rPr>
        <w:t>的機率分數，</w:t>
      </w:r>
      <w:r w:rsidR="004C6321">
        <w:rPr>
          <w:rFonts w:eastAsia="標楷體" w:hint="eastAsia"/>
        </w:rPr>
        <w:t>以方便本專案作結果比較</w:t>
      </w:r>
      <w:r w:rsidR="00FA04A5">
        <w:rPr>
          <w:rFonts w:eastAsia="標楷體" w:hint="eastAsia"/>
        </w:rPr>
        <w:t>。</w:t>
      </w:r>
    </w:p>
    <w:p w14:paraId="1CF61F3D" w14:textId="77777777" w:rsidR="000728D7" w:rsidRDefault="000728D7" w:rsidP="00640136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line="240" w:lineRule="auto"/>
        <w:ind w:leftChars="0" w:left="0" w:firstLineChars="0" w:firstLine="0"/>
        <w:jc w:val="both"/>
        <w:rPr>
          <w:rFonts w:eastAsia="標楷體"/>
        </w:rPr>
      </w:pPr>
    </w:p>
    <w:p w14:paraId="0CE0DA66" w14:textId="77777777" w:rsidR="006D2D6E" w:rsidRDefault="006D2D6E" w:rsidP="00640136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line="240" w:lineRule="auto"/>
        <w:ind w:leftChars="0" w:left="0" w:firstLineChars="0" w:firstLine="0"/>
        <w:jc w:val="both"/>
        <w:rPr>
          <w:rFonts w:ascii="標楷體" w:eastAsia="標楷體" w:hAnsi="標楷體" w:cs="標楷體"/>
          <w:color w:val="000000"/>
        </w:rPr>
      </w:pPr>
    </w:p>
    <w:p w14:paraId="451F3219" w14:textId="420B6AA4" w:rsidR="001753CD" w:rsidRDefault="00223A5A" w:rsidP="00640136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0" w:hanging="2"/>
        <w:jc w:val="center"/>
        <w:rPr>
          <w:rFonts w:ascii="標楷體" w:eastAsia="標楷體" w:hAnsi="標楷體" w:cs="標楷體"/>
          <w:color w:val="000000"/>
        </w:rPr>
      </w:pPr>
      <w:r>
        <w:rPr>
          <w:rFonts w:ascii="標楷體" w:eastAsia="標楷體" w:hAnsi="標楷體" w:cs="標楷體"/>
          <w:color w:val="000000"/>
        </w:rPr>
        <w:t>表</w:t>
      </w:r>
      <w:r w:rsidRPr="00726041">
        <w:rPr>
          <w:rFonts w:eastAsia="標楷體"/>
          <w:color w:val="000000"/>
        </w:rPr>
        <w:t>1</w:t>
      </w:r>
      <w:r>
        <w:rPr>
          <w:rFonts w:ascii="標楷體" w:eastAsia="標楷體" w:hAnsi="標楷體" w:cs="標楷體"/>
          <w:color w:val="000000"/>
        </w:rPr>
        <w:t>：</w:t>
      </w:r>
      <w:r w:rsidR="004072AE" w:rsidRPr="00726041">
        <w:rPr>
          <w:rFonts w:eastAsia="標楷體"/>
          <w:color w:val="000000"/>
        </w:rPr>
        <w:t>CTA</w:t>
      </w:r>
      <w:r w:rsidR="004072AE" w:rsidRPr="00726041">
        <w:rPr>
          <w:rFonts w:eastAsia="標楷體" w:hint="eastAsia"/>
          <w:color w:val="000000"/>
        </w:rPr>
        <w:t>與</w:t>
      </w:r>
      <w:r w:rsidR="004072AE" w:rsidRPr="00726041">
        <w:rPr>
          <w:rFonts w:eastAsia="標楷體"/>
          <w:color w:val="000000"/>
        </w:rPr>
        <w:t>MRA</w:t>
      </w:r>
      <w:r w:rsidR="005E752F" w:rsidRPr="00726041">
        <w:rPr>
          <w:rFonts w:eastAsia="標楷體" w:hint="eastAsia"/>
          <w:color w:val="000000"/>
        </w:rPr>
        <w:t>腦部診斷造影</w:t>
      </w:r>
      <w:r w:rsidR="005E752F">
        <w:rPr>
          <w:rFonts w:ascii="標楷體" w:eastAsia="標楷體" w:hAnsi="標楷體" w:cs="標楷體" w:hint="eastAsia"/>
          <w:color w:val="000000"/>
        </w:rPr>
        <w:t>技術比較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271"/>
        <w:gridCol w:w="3687"/>
        <w:gridCol w:w="4102"/>
      </w:tblGrid>
      <w:tr w:rsidR="002A4F9B" w14:paraId="78DA60D9" w14:textId="77777777" w:rsidTr="00131A0F">
        <w:trPr>
          <w:trHeight w:val="309"/>
          <w:jc w:val="center"/>
        </w:trPr>
        <w:tc>
          <w:tcPr>
            <w:tcW w:w="5000" w:type="pct"/>
            <w:gridSpan w:val="3"/>
            <w:shd w:val="clear" w:color="auto" w:fill="D9D9D9"/>
            <w:vAlign w:val="center"/>
          </w:tcPr>
          <w:p w14:paraId="0A22EC92" w14:textId="1B223B63" w:rsidR="002A4F9B" w:rsidRPr="002A4F9B" w:rsidRDefault="002A4F9B" w:rsidP="006401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 w:hint="eastAsia"/>
                <w:color w:val="000000"/>
              </w:rPr>
              <w:t>腦部</w:t>
            </w:r>
            <w:r w:rsidR="005E752F">
              <w:rPr>
                <w:rFonts w:ascii="標楷體" w:eastAsia="標楷體" w:hAnsi="標楷體" w:cs="標楷體" w:hint="eastAsia"/>
                <w:color w:val="000000"/>
              </w:rPr>
              <w:t>診斷造影</w:t>
            </w:r>
            <w:r>
              <w:rPr>
                <w:rFonts w:ascii="標楷體" w:eastAsia="標楷體" w:hAnsi="標楷體" w:cs="標楷體" w:hint="eastAsia"/>
                <w:color w:val="000000"/>
              </w:rPr>
              <w:t>技術比較</w:t>
            </w:r>
          </w:p>
        </w:tc>
      </w:tr>
      <w:tr w:rsidR="00BD43A9" w14:paraId="65AFB292" w14:textId="77777777" w:rsidTr="00726041">
        <w:trPr>
          <w:trHeight w:val="333"/>
          <w:jc w:val="center"/>
        </w:trPr>
        <w:tc>
          <w:tcPr>
            <w:tcW w:w="701" w:type="pct"/>
            <w:vAlign w:val="center"/>
          </w:tcPr>
          <w:p w14:paraId="6CC24D6E" w14:textId="5ACB2FD8" w:rsidR="00BD43A9" w:rsidRPr="005E752F" w:rsidRDefault="00BD43A9" w:rsidP="006401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 w:cs="標楷體"/>
                <w:color w:val="000000"/>
              </w:rPr>
            </w:pPr>
            <w:r w:rsidRPr="005E752F">
              <w:rPr>
                <w:rFonts w:ascii="標楷體" w:eastAsia="標楷體" w:hAnsi="標楷體" w:cs="標楷體" w:hint="eastAsia"/>
                <w:color w:val="000000"/>
              </w:rPr>
              <w:t>名稱</w:t>
            </w:r>
          </w:p>
        </w:tc>
        <w:tc>
          <w:tcPr>
            <w:tcW w:w="2035" w:type="pct"/>
            <w:vAlign w:val="center"/>
          </w:tcPr>
          <w:p w14:paraId="752164AD" w14:textId="09749B94" w:rsidR="00BD43A9" w:rsidRPr="005E752F" w:rsidRDefault="00BD43A9" w:rsidP="006401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eastAsia="標楷體"/>
                <w:color w:val="000000"/>
              </w:rPr>
            </w:pPr>
            <w:r w:rsidRPr="005E752F">
              <w:rPr>
                <w:rFonts w:eastAsia="標楷體"/>
                <w:color w:val="000000"/>
              </w:rPr>
              <w:t>CT</w:t>
            </w:r>
            <w:r w:rsidR="007210CF" w:rsidRPr="005E752F">
              <w:rPr>
                <w:rFonts w:eastAsia="標楷體"/>
                <w:color w:val="000000"/>
              </w:rPr>
              <w:t>A</w:t>
            </w:r>
          </w:p>
        </w:tc>
        <w:tc>
          <w:tcPr>
            <w:tcW w:w="2264" w:type="pct"/>
            <w:vAlign w:val="center"/>
          </w:tcPr>
          <w:p w14:paraId="1D203A75" w14:textId="1BC8F84A" w:rsidR="00BD43A9" w:rsidRPr="005E752F" w:rsidRDefault="00BD43A9" w:rsidP="006401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eastAsia="標楷體"/>
                <w:color w:val="000000"/>
              </w:rPr>
            </w:pPr>
            <w:r w:rsidRPr="005E752F">
              <w:rPr>
                <w:rFonts w:eastAsia="標楷體"/>
                <w:color w:val="000000"/>
              </w:rPr>
              <w:t>MR</w:t>
            </w:r>
            <w:r w:rsidR="004141B5">
              <w:rPr>
                <w:rFonts w:eastAsia="標楷體"/>
                <w:color w:val="000000"/>
              </w:rPr>
              <w:t>A</w:t>
            </w:r>
          </w:p>
        </w:tc>
      </w:tr>
      <w:tr w:rsidR="005E752F" w14:paraId="76D583E9" w14:textId="77777777" w:rsidTr="00726041">
        <w:trPr>
          <w:trHeight w:val="370"/>
          <w:jc w:val="center"/>
        </w:trPr>
        <w:tc>
          <w:tcPr>
            <w:tcW w:w="701" w:type="pct"/>
            <w:vAlign w:val="center"/>
          </w:tcPr>
          <w:p w14:paraId="18CAFA39" w14:textId="2229FD8F" w:rsidR="005E752F" w:rsidRPr="005E752F" w:rsidRDefault="005E752F" w:rsidP="006401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 w:cs="標楷體"/>
                <w:color w:val="000000"/>
              </w:rPr>
            </w:pPr>
            <w:r w:rsidRPr="005E752F">
              <w:rPr>
                <w:rFonts w:ascii="標楷體" w:eastAsia="標楷體" w:hAnsi="標楷體" w:hint="eastAsia"/>
              </w:rPr>
              <w:t>檢查方式</w:t>
            </w:r>
          </w:p>
        </w:tc>
        <w:tc>
          <w:tcPr>
            <w:tcW w:w="2035" w:type="pct"/>
            <w:vAlign w:val="center"/>
          </w:tcPr>
          <w:p w14:paraId="3DEE0CA9" w14:textId="64D719AA" w:rsidR="005E752F" w:rsidRPr="005E752F" w:rsidRDefault="005E752F" w:rsidP="006401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hanging="2"/>
              <w:jc w:val="both"/>
              <w:rPr>
                <w:rFonts w:ascii="標楷體" w:eastAsia="標楷體" w:hAnsi="標楷體" w:cs="標楷體"/>
                <w:color w:val="000000"/>
              </w:rPr>
            </w:pPr>
            <w:r w:rsidRPr="005E752F">
              <w:rPr>
                <w:rFonts w:ascii="標楷體" w:eastAsia="標楷體" w:hAnsi="標楷體" w:hint="eastAsia"/>
              </w:rPr>
              <w:t>透過</w:t>
            </w:r>
            <w:r w:rsidRPr="005E752F">
              <w:rPr>
                <w:rFonts w:eastAsia="標楷體"/>
              </w:rPr>
              <w:t>X</w:t>
            </w:r>
            <w:r w:rsidR="00297F15" w:rsidRPr="005E752F">
              <w:rPr>
                <w:rFonts w:ascii="標楷體" w:eastAsia="標楷體" w:hAnsi="標楷體" w:hint="eastAsia"/>
              </w:rPr>
              <w:t>射線和</w:t>
            </w:r>
            <w:r w:rsidR="00297F15">
              <w:rPr>
                <w:rFonts w:ascii="標楷體" w:eastAsia="標楷體" w:hAnsi="標楷體" w:hint="eastAsia"/>
              </w:rPr>
              <w:t>顯影</w:t>
            </w:r>
            <w:r w:rsidR="00297F15" w:rsidRPr="005E752F">
              <w:rPr>
                <w:rFonts w:ascii="標楷體" w:eastAsia="標楷體" w:hAnsi="標楷體" w:hint="eastAsia"/>
              </w:rPr>
              <w:t>劑進行</w:t>
            </w:r>
          </w:p>
        </w:tc>
        <w:tc>
          <w:tcPr>
            <w:tcW w:w="2264" w:type="pct"/>
            <w:vAlign w:val="center"/>
          </w:tcPr>
          <w:p w14:paraId="706892D2" w14:textId="1CD6C614" w:rsidR="005E752F" w:rsidRPr="005E752F" w:rsidRDefault="005E752F" w:rsidP="006401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標楷體" w:eastAsia="標楷體" w:hAnsi="標楷體" w:cs="標楷體"/>
                <w:color w:val="000000"/>
              </w:rPr>
            </w:pPr>
            <w:r w:rsidRPr="005E752F">
              <w:rPr>
                <w:rFonts w:ascii="標楷體" w:eastAsia="標楷體" w:hAnsi="標楷體" w:hint="eastAsia"/>
              </w:rPr>
              <w:t>利用</w:t>
            </w:r>
            <w:proofErr w:type="gramStart"/>
            <w:r w:rsidRPr="005E752F">
              <w:rPr>
                <w:rFonts w:ascii="標楷體" w:eastAsia="標楷體" w:hAnsi="標楷體" w:hint="eastAsia"/>
              </w:rPr>
              <w:t>強</w:t>
            </w:r>
            <w:proofErr w:type="gramEnd"/>
            <w:r w:rsidRPr="005E752F">
              <w:rPr>
                <w:rFonts w:ascii="標楷體" w:eastAsia="標楷體" w:hAnsi="標楷體" w:hint="eastAsia"/>
              </w:rPr>
              <w:t>磁場和無對比</w:t>
            </w:r>
            <w:r w:rsidR="00297F15">
              <w:rPr>
                <w:rFonts w:ascii="標楷體" w:eastAsia="標楷體" w:hAnsi="標楷體" w:hint="eastAsia"/>
              </w:rPr>
              <w:t>顯影</w:t>
            </w:r>
            <w:r w:rsidRPr="005E752F">
              <w:rPr>
                <w:rFonts w:ascii="標楷體" w:eastAsia="標楷體" w:hAnsi="標楷體" w:hint="eastAsia"/>
              </w:rPr>
              <w:t>劑進行</w:t>
            </w:r>
          </w:p>
        </w:tc>
      </w:tr>
      <w:tr w:rsidR="005E752F" w14:paraId="081E6402" w14:textId="77777777" w:rsidTr="00726041">
        <w:trPr>
          <w:trHeight w:val="370"/>
          <w:jc w:val="center"/>
        </w:trPr>
        <w:tc>
          <w:tcPr>
            <w:tcW w:w="701" w:type="pct"/>
            <w:vAlign w:val="center"/>
          </w:tcPr>
          <w:p w14:paraId="2062810E" w14:textId="52E14593" w:rsidR="005E752F" w:rsidRPr="005E752F" w:rsidRDefault="005E752F" w:rsidP="006401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 w:cs="標楷體"/>
                <w:color w:val="000000"/>
              </w:rPr>
            </w:pPr>
            <w:r w:rsidRPr="005E752F">
              <w:rPr>
                <w:rFonts w:ascii="標楷體" w:eastAsia="標楷體" w:hAnsi="標楷體" w:cs="標楷體" w:hint="eastAsia"/>
                <w:color w:val="000000"/>
              </w:rPr>
              <w:t>優點</w:t>
            </w:r>
          </w:p>
        </w:tc>
        <w:tc>
          <w:tcPr>
            <w:tcW w:w="2035" w:type="pct"/>
            <w:vAlign w:val="center"/>
          </w:tcPr>
          <w:p w14:paraId="7DFDACC8" w14:textId="3321D941" w:rsidR="005E752F" w:rsidRPr="005E752F" w:rsidRDefault="005E752F" w:rsidP="006401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jc w:val="both"/>
              <w:rPr>
                <w:rFonts w:ascii="標楷體" w:eastAsia="標楷體" w:hAnsi="標楷體" w:cs="標楷體"/>
                <w:color w:val="000000"/>
              </w:rPr>
            </w:pPr>
            <w:r w:rsidRPr="005E752F">
              <w:rPr>
                <w:rFonts w:ascii="標楷體" w:eastAsia="標楷體" w:hAnsi="標楷體" w:hint="eastAsia"/>
              </w:rPr>
              <w:t>提供高解剖學詳細信息</w:t>
            </w:r>
          </w:p>
        </w:tc>
        <w:tc>
          <w:tcPr>
            <w:tcW w:w="2264" w:type="pct"/>
            <w:vAlign w:val="center"/>
          </w:tcPr>
          <w:p w14:paraId="07DA656D" w14:textId="54EA624E" w:rsidR="005E752F" w:rsidRPr="005E752F" w:rsidRDefault="005E752F" w:rsidP="006401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標楷體" w:eastAsia="標楷體" w:hAnsi="標楷體" w:cs="標楷體"/>
                <w:color w:val="000000"/>
              </w:rPr>
            </w:pPr>
            <w:r w:rsidRPr="005E752F">
              <w:rPr>
                <w:rFonts w:ascii="標楷體" w:eastAsia="標楷體" w:hAnsi="標楷體" w:hint="eastAsia"/>
              </w:rPr>
              <w:t>無輻射風險，可多次重復使用</w:t>
            </w:r>
          </w:p>
        </w:tc>
      </w:tr>
      <w:tr w:rsidR="005E752F" w14:paraId="41E0B6FD" w14:textId="77777777" w:rsidTr="00726041">
        <w:trPr>
          <w:trHeight w:val="370"/>
          <w:jc w:val="center"/>
        </w:trPr>
        <w:tc>
          <w:tcPr>
            <w:tcW w:w="701" w:type="pct"/>
            <w:vAlign w:val="center"/>
          </w:tcPr>
          <w:p w14:paraId="262395C7" w14:textId="535F4891" w:rsidR="005E752F" w:rsidRPr="005E752F" w:rsidRDefault="005E752F" w:rsidP="006401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 w:cs="標楷體"/>
                <w:color w:val="000000"/>
              </w:rPr>
            </w:pPr>
            <w:r w:rsidRPr="005E752F">
              <w:rPr>
                <w:rFonts w:ascii="標楷體" w:eastAsia="標楷體" w:hAnsi="標楷體" w:cs="標楷體" w:hint="eastAsia"/>
                <w:color w:val="000000"/>
              </w:rPr>
              <w:t>缺點</w:t>
            </w:r>
          </w:p>
        </w:tc>
        <w:tc>
          <w:tcPr>
            <w:tcW w:w="2035" w:type="pct"/>
            <w:vAlign w:val="center"/>
          </w:tcPr>
          <w:p w14:paraId="3E35B47C" w14:textId="02B0A8EC" w:rsidR="005E752F" w:rsidRPr="005E752F" w:rsidRDefault="00314E48" w:rsidP="006401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hanging="2"/>
              <w:jc w:val="both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hint="eastAsia"/>
              </w:rPr>
              <w:t>具</w:t>
            </w:r>
            <w:r w:rsidR="005E752F" w:rsidRPr="005E752F">
              <w:rPr>
                <w:rFonts w:ascii="標楷體" w:eastAsia="標楷體" w:hAnsi="標楷體" w:hint="eastAsia"/>
              </w:rPr>
              <w:t>輻射風險</w:t>
            </w:r>
            <w:r>
              <w:rPr>
                <w:rFonts w:ascii="標楷體" w:eastAsia="標楷體" w:hAnsi="標楷體" w:hint="eastAsia"/>
              </w:rPr>
              <w:t>、</w:t>
            </w:r>
            <w:r w:rsidR="00297F15">
              <w:rPr>
                <w:rFonts w:ascii="標楷體" w:eastAsia="標楷體" w:hAnsi="標楷體" w:hint="eastAsia"/>
              </w:rPr>
              <w:t>顯影</w:t>
            </w:r>
            <w:r w:rsidR="005E752F" w:rsidRPr="005E752F">
              <w:rPr>
                <w:rFonts w:ascii="標楷體" w:eastAsia="標楷體" w:hAnsi="標楷體" w:hint="eastAsia"/>
              </w:rPr>
              <w:t>劑</w:t>
            </w:r>
            <w:r w:rsidR="00297F15">
              <w:rPr>
                <w:rFonts w:ascii="標楷體" w:eastAsia="標楷體" w:hAnsi="標楷體" w:hint="eastAsia"/>
              </w:rPr>
              <w:t>過敏風險</w:t>
            </w:r>
          </w:p>
        </w:tc>
        <w:tc>
          <w:tcPr>
            <w:tcW w:w="2264" w:type="pct"/>
            <w:vAlign w:val="center"/>
          </w:tcPr>
          <w:p w14:paraId="2D59C493" w14:textId="3D768183" w:rsidR="005E752F" w:rsidRPr="005E752F" w:rsidRDefault="005E752F" w:rsidP="006401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標楷體" w:eastAsia="標楷體" w:hAnsi="標楷體" w:cs="標楷體"/>
                <w:color w:val="000000"/>
              </w:rPr>
            </w:pPr>
            <w:r w:rsidRPr="005E752F">
              <w:rPr>
                <w:rFonts w:ascii="標楷體" w:eastAsia="標楷體" w:hAnsi="標楷體" w:hint="eastAsia"/>
              </w:rPr>
              <w:t>有限於部分病態，不適合急性出血</w:t>
            </w:r>
          </w:p>
        </w:tc>
      </w:tr>
      <w:tr w:rsidR="005E752F" w14:paraId="20A22DD1" w14:textId="77777777" w:rsidTr="00726041">
        <w:trPr>
          <w:trHeight w:val="370"/>
          <w:jc w:val="center"/>
        </w:trPr>
        <w:tc>
          <w:tcPr>
            <w:tcW w:w="701" w:type="pct"/>
            <w:vAlign w:val="center"/>
          </w:tcPr>
          <w:p w14:paraId="4DAEF623" w14:textId="463CBBA4" w:rsidR="005E752F" w:rsidRPr="005E752F" w:rsidRDefault="005E752F" w:rsidP="006401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 w:cs="標楷體"/>
                <w:color w:val="000000"/>
              </w:rPr>
            </w:pPr>
            <w:r w:rsidRPr="005E752F">
              <w:rPr>
                <w:rFonts w:ascii="標楷體" w:eastAsia="標楷體" w:hAnsi="標楷體" w:hint="eastAsia"/>
              </w:rPr>
              <w:t>檢測時間</w:t>
            </w:r>
          </w:p>
        </w:tc>
        <w:tc>
          <w:tcPr>
            <w:tcW w:w="2035" w:type="pct"/>
            <w:vAlign w:val="center"/>
          </w:tcPr>
          <w:p w14:paraId="4C258E3B" w14:textId="19FF45AC" w:rsidR="005E752F" w:rsidRPr="005E752F" w:rsidRDefault="005E752F" w:rsidP="006401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標楷體" w:eastAsia="標楷體" w:hAnsi="標楷體" w:cs="標楷體"/>
                <w:color w:val="000000"/>
              </w:rPr>
            </w:pPr>
            <w:r w:rsidRPr="005E752F">
              <w:rPr>
                <w:rFonts w:ascii="標楷體" w:eastAsia="標楷體" w:hAnsi="標楷體" w:hint="eastAsia"/>
              </w:rPr>
              <w:t>較短，通常在數分鐘到數十分鐘</w:t>
            </w:r>
          </w:p>
        </w:tc>
        <w:tc>
          <w:tcPr>
            <w:tcW w:w="2264" w:type="pct"/>
            <w:vAlign w:val="center"/>
          </w:tcPr>
          <w:p w14:paraId="57CE4E64" w14:textId="308E6D98" w:rsidR="005E752F" w:rsidRPr="005E752F" w:rsidRDefault="005E752F" w:rsidP="006401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標楷體" w:eastAsia="標楷體" w:hAnsi="標楷體" w:cs="標楷體"/>
                <w:color w:val="000000"/>
              </w:rPr>
            </w:pPr>
            <w:r w:rsidRPr="005E752F">
              <w:rPr>
                <w:rFonts w:ascii="標楷體" w:eastAsia="標楷體" w:hAnsi="標楷體" w:hint="eastAsia"/>
              </w:rPr>
              <w:t>較長，通常在三十分鐘到一小時以上</w:t>
            </w:r>
          </w:p>
        </w:tc>
      </w:tr>
      <w:tr w:rsidR="000C2364" w14:paraId="0F293903" w14:textId="77777777" w:rsidTr="00726041">
        <w:trPr>
          <w:trHeight w:val="370"/>
          <w:jc w:val="center"/>
        </w:trPr>
        <w:tc>
          <w:tcPr>
            <w:tcW w:w="701" w:type="pct"/>
            <w:vAlign w:val="center"/>
          </w:tcPr>
          <w:p w14:paraId="39CE3615" w14:textId="2986D094" w:rsidR="000C2364" w:rsidRPr="009622D2" w:rsidRDefault="000C2364" w:rsidP="006401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/>
              </w:rPr>
            </w:pPr>
            <w:r w:rsidRPr="009622D2">
              <w:rPr>
                <w:rFonts w:ascii="標楷體" w:eastAsia="標楷體" w:hAnsi="標楷體" w:hint="eastAsia"/>
              </w:rPr>
              <w:t>血管判讀</w:t>
            </w:r>
          </w:p>
        </w:tc>
        <w:tc>
          <w:tcPr>
            <w:tcW w:w="2035" w:type="pct"/>
            <w:vAlign w:val="center"/>
          </w:tcPr>
          <w:p w14:paraId="36FD9082" w14:textId="24CCC2C4" w:rsidR="000C2364" w:rsidRPr="005E752F" w:rsidRDefault="000C2364" w:rsidP="006401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相對</w:t>
            </w:r>
            <w:r w:rsidRPr="004141B5">
              <w:rPr>
                <w:rFonts w:ascii="標楷體" w:eastAsia="標楷體" w:hAnsi="標楷體" w:hint="eastAsia"/>
              </w:rPr>
              <w:t>容易</w:t>
            </w:r>
          </w:p>
        </w:tc>
        <w:tc>
          <w:tcPr>
            <w:tcW w:w="2264" w:type="pct"/>
            <w:vAlign w:val="center"/>
          </w:tcPr>
          <w:p w14:paraId="389D8CA4" w14:textId="12D5E8A5" w:rsidR="000C2364" w:rsidRPr="005E752F" w:rsidRDefault="000C2364" w:rsidP="006401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相對複雜</w:t>
            </w:r>
            <w:r w:rsidR="004072AE" w:rsidRPr="004141B5">
              <w:rPr>
                <w:rFonts w:ascii="標楷體" w:eastAsia="標楷體" w:hAnsi="標楷體" w:hint="eastAsia"/>
              </w:rPr>
              <w:t>，</w:t>
            </w:r>
            <w:r w:rsidR="004072AE">
              <w:rPr>
                <w:rFonts w:ascii="標楷體" w:eastAsia="標楷體" w:hAnsi="標楷體" w:hint="eastAsia"/>
              </w:rPr>
              <w:t>結構清晰度</w:t>
            </w:r>
            <w:r w:rsidR="004072AE" w:rsidRPr="004141B5">
              <w:rPr>
                <w:rFonts w:ascii="標楷體" w:eastAsia="標楷體" w:hAnsi="標楷體" w:hint="eastAsia"/>
              </w:rPr>
              <w:t>高</w:t>
            </w:r>
          </w:p>
        </w:tc>
      </w:tr>
      <w:tr w:rsidR="000C2364" w14:paraId="5CDB0E3E" w14:textId="77777777" w:rsidTr="00726041">
        <w:trPr>
          <w:trHeight w:val="370"/>
          <w:jc w:val="center"/>
        </w:trPr>
        <w:tc>
          <w:tcPr>
            <w:tcW w:w="701" w:type="pct"/>
          </w:tcPr>
          <w:p w14:paraId="3B7CDBDE" w14:textId="33FC9908" w:rsidR="000C2364" w:rsidRPr="009622D2" w:rsidRDefault="000C2364" w:rsidP="006401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/>
              </w:rPr>
            </w:pPr>
            <w:r w:rsidRPr="009622D2">
              <w:rPr>
                <w:rFonts w:ascii="標楷體" w:eastAsia="標楷體" w:hAnsi="標楷體" w:hint="eastAsia"/>
              </w:rPr>
              <w:t>診斷</w:t>
            </w:r>
          </w:p>
        </w:tc>
        <w:tc>
          <w:tcPr>
            <w:tcW w:w="2035" w:type="pct"/>
          </w:tcPr>
          <w:p w14:paraId="400B9AD5" w14:textId="2E7663DD" w:rsidR="000C2364" w:rsidRPr="004141B5" w:rsidRDefault="000C2364" w:rsidP="006401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準確度較</w:t>
            </w:r>
            <w:r w:rsidRPr="004141B5">
              <w:rPr>
                <w:rFonts w:ascii="標楷體" w:eastAsia="標楷體" w:hAnsi="標楷體" w:hint="eastAsia"/>
              </w:rPr>
              <w:t>高</w:t>
            </w:r>
          </w:p>
        </w:tc>
        <w:tc>
          <w:tcPr>
            <w:tcW w:w="2264" w:type="pct"/>
          </w:tcPr>
          <w:p w14:paraId="183FA649" w14:textId="13B0940A" w:rsidR="000C2364" w:rsidRPr="004141B5" w:rsidRDefault="000C2364" w:rsidP="006401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準確度</w:t>
            </w:r>
            <w:r w:rsidRPr="004141B5">
              <w:rPr>
                <w:rFonts w:ascii="標楷體" w:eastAsia="標楷體" w:hAnsi="標楷體" w:hint="eastAsia"/>
              </w:rPr>
              <w:t>高</w:t>
            </w:r>
          </w:p>
        </w:tc>
      </w:tr>
    </w:tbl>
    <w:p w14:paraId="2C1019BF" w14:textId="77777777" w:rsidR="002A4F9B" w:rsidRDefault="002A4F9B" w:rsidP="00726041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line="240" w:lineRule="auto"/>
        <w:ind w:leftChars="0" w:left="0" w:firstLineChars="0" w:firstLine="0"/>
        <w:jc w:val="center"/>
        <w:rPr>
          <w:rFonts w:ascii="標楷體" w:eastAsia="標楷體" w:hAnsi="標楷體" w:cs="標楷體"/>
          <w:color w:val="000000"/>
        </w:rPr>
      </w:pPr>
    </w:p>
    <w:p w14:paraId="0B500262" w14:textId="15E801EA" w:rsidR="002A4F9B" w:rsidRPr="002A4F9B" w:rsidRDefault="002A4F9B" w:rsidP="00726041">
      <w:pPr>
        <w:pStyle w:val="aa"/>
        <w:numPr>
          <w:ilvl w:val="0"/>
          <w:numId w:val="21"/>
        </w:numPr>
        <w:spacing w:line="240" w:lineRule="auto"/>
        <w:ind w:leftChars="0" w:firstLine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模型樣式選擇</w:t>
      </w:r>
    </w:p>
    <w:p w14:paraId="5F8E5EC8" w14:textId="6B2953D7" w:rsidR="00821708" w:rsidRDefault="00297F15" w:rsidP="00726041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line="240" w:lineRule="auto"/>
        <w:ind w:leftChars="0" w:left="0" w:firstLineChars="199" w:firstLine="478"/>
        <w:jc w:val="both"/>
        <w:rPr>
          <w:rFonts w:ascii="標楷體" w:eastAsia="標楷體" w:hAnsi="標楷體" w:cs="標楷體"/>
          <w:color w:val="000000"/>
        </w:rPr>
      </w:pPr>
      <w:r>
        <w:rPr>
          <w:rFonts w:ascii="標楷體" w:eastAsia="標楷體" w:hAnsi="標楷體" w:cs="標楷體" w:hint="eastAsia"/>
          <w:color w:val="000000"/>
        </w:rPr>
        <w:t>傳</w:t>
      </w:r>
      <w:r>
        <w:rPr>
          <w:rFonts w:ascii="Apple Color Emoji" w:eastAsia="標楷體" w:hAnsi="Apple Color Emoji" w:cs="Apple Color Emoji" w:hint="eastAsia"/>
          <w:color w:val="000000"/>
        </w:rPr>
        <w:t>統做法相當依賴</w:t>
      </w:r>
      <w:r w:rsidRPr="00726041">
        <w:rPr>
          <w:rFonts w:eastAsia="標楷體"/>
          <w:color w:val="000000"/>
        </w:rPr>
        <w:t>CTA</w:t>
      </w:r>
      <w:r>
        <w:rPr>
          <w:rFonts w:ascii="Cambria" w:eastAsia="標楷體" w:hAnsi="Cambria" w:cs="Apple Color Emoji" w:hint="eastAsia"/>
          <w:color w:val="000000"/>
        </w:rPr>
        <w:t>影像</w:t>
      </w:r>
      <w:r w:rsidRPr="00726041">
        <w:rPr>
          <w:rFonts w:eastAsia="標楷體"/>
          <w:color w:val="000000"/>
        </w:rPr>
        <w:t>2D</w:t>
      </w:r>
      <w:r>
        <w:rPr>
          <w:rFonts w:ascii="Cambria" w:eastAsia="標楷體" w:hAnsi="Cambria" w:cs="Apple Color Emoji" w:hint="eastAsia"/>
          <w:color w:val="000000"/>
        </w:rPr>
        <w:t>切面，少數方式使用</w:t>
      </w:r>
      <w:r w:rsidRPr="00726041">
        <w:rPr>
          <w:rFonts w:eastAsia="標楷體"/>
          <w:color w:val="000000"/>
        </w:rPr>
        <w:t>3D</w:t>
      </w:r>
      <w:r>
        <w:rPr>
          <w:rFonts w:ascii="Cambria" w:eastAsia="標楷體" w:hAnsi="Cambria" w:cs="Apple Color Emoji" w:hint="eastAsia"/>
          <w:color w:val="000000"/>
        </w:rPr>
        <w:t>方式</w:t>
      </w:r>
      <w:r w:rsidR="00531BC5">
        <w:rPr>
          <w:rFonts w:ascii="Cambria" w:eastAsia="標楷體" w:hAnsi="Cambria" w:cs="Apple Color Emoji" w:hint="eastAsia"/>
          <w:color w:val="000000"/>
        </w:rPr>
        <w:t>，</w:t>
      </w:r>
      <w:r>
        <w:rPr>
          <w:rFonts w:ascii="Cambria" w:eastAsia="標楷體" w:hAnsi="Cambria" w:cs="Apple Color Emoji" w:hint="eastAsia"/>
          <w:color w:val="000000"/>
        </w:rPr>
        <w:t>又若以</w:t>
      </w:r>
      <w:r w:rsidRPr="00726041">
        <w:rPr>
          <w:rFonts w:eastAsia="標楷體"/>
          <w:color w:val="000000"/>
        </w:rPr>
        <w:t>3D</w:t>
      </w:r>
      <w:r>
        <w:rPr>
          <w:rFonts w:ascii="Cambria" w:eastAsia="標楷體" w:hAnsi="Cambria" w:cs="Apple Color Emoji" w:hint="eastAsia"/>
          <w:color w:val="000000"/>
        </w:rPr>
        <w:t>法</w:t>
      </w:r>
      <w:proofErr w:type="gramStart"/>
      <w:r>
        <w:rPr>
          <w:rFonts w:ascii="Cambria" w:eastAsia="標楷體" w:hAnsi="Cambria" w:cs="Apple Color Emoji" w:hint="eastAsia"/>
          <w:color w:val="000000"/>
        </w:rPr>
        <w:t>以體素</w:t>
      </w:r>
      <w:proofErr w:type="gramEnd"/>
      <w:r w:rsidR="00CC7CA1">
        <w:rPr>
          <w:rFonts w:ascii="標楷體" w:eastAsia="標楷體" w:hAnsi="標楷體" w:cs="標楷體" w:hint="eastAsia"/>
          <w:color w:val="000000"/>
        </w:rPr>
        <w:t>（</w:t>
      </w:r>
      <w:r w:rsidRPr="00726041">
        <w:rPr>
          <w:rFonts w:eastAsia="標楷體"/>
          <w:color w:val="000000"/>
        </w:rPr>
        <w:t>vox</w:t>
      </w:r>
      <w:r w:rsidR="00CC7CA1" w:rsidRPr="00726041">
        <w:rPr>
          <w:rFonts w:eastAsia="標楷體"/>
          <w:color w:val="000000"/>
        </w:rPr>
        <w:t>e</w:t>
      </w:r>
      <w:r w:rsidRPr="00726041">
        <w:rPr>
          <w:rFonts w:eastAsia="標楷體"/>
          <w:color w:val="000000"/>
        </w:rPr>
        <w:t>l</w:t>
      </w:r>
      <w:r w:rsidR="00CC7CA1">
        <w:rPr>
          <w:rFonts w:ascii="標楷體" w:eastAsia="標楷體" w:hAnsi="標楷體" w:cs="標楷體" w:hint="eastAsia"/>
          <w:color w:val="000000"/>
        </w:rPr>
        <w:t>）</w:t>
      </w:r>
      <w:r>
        <w:rPr>
          <w:rFonts w:ascii="Cambria" w:eastAsia="標楷體" w:hAnsi="Cambria" w:cs="Apple Color Emoji" w:hint="eastAsia"/>
          <w:color w:val="000000"/>
        </w:rPr>
        <w:t>作為影像基礎，需要解決演算法之</w:t>
      </w:r>
      <w:r w:rsidR="00AC59DA">
        <w:rPr>
          <w:rFonts w:ascii="Cambria" w:eastAsia="標楷體" w:hAnsi="Cambria" w:cs="Apple Color Emoji" w:hint="eastAsia"/>
          <w:color w:val="000000"/>
        </w:rPr>
        <w:t>目標</w:t>
      </w:r>
      <w:r>
        <w:rPr>
          <w:rFonts w:ascii="Cambria" w:eastAsia="標楷體" w:hAnsi="Cambria" w:cs="Apple Color Emoji" w:hint="eastAsia"/>
          <w:color w:val="000000"/>
        </w:rPr>
        <w:t>血管與背景區分能力</w:t>
      </w:r>
      <w:r w:rsidR="00CC7CA1">
        <w:rPr>
          <w:rFonts w:ascii="標楷體" w:eastAsia="標楷體" w:hAnsi="標楷體" w:cs="標楷體" w:hint="eastAsia"/>
          <w:color w:val="000000"/>
        </w:rPr>
        <w:t>（</w:t>
      </w:r>
      <w:r w:rsidRPr="00726041">
        <w:rPr>
          <w:rFonts w:eastAsia="標楷體"/>
          <w:color w:val="000000"/>
        </w:rPr>
        <w:t>identity</w:t>
      </w:r>
      <w:r w:rsidR="00CC7CA1">
        <w:rPr>
          <w:rFonts w:ascii="標楷體" w:eastAsia="標楷體" w:hAnsi="標楷體" w:cs="標楷體" w:hint="eastAsia"/>
          <w:color w:val="000000"/>
        </w:rPr>
        <w:t>）</w:t>
      </w:r>
      <w:r>
        <w:rPr>
          <w:rFonts w:ascii="Cambria" w:eastAsia="標楷體" w:hAnsi="Cambria" w:cs="Apple Color Emoji" w:hint="eastAsia"/>
          <w:color w:val="000000"/>
        </w:rPr>
        <w:t>。然而本專案擬使用</w:t>
      </w:r>
      <w:r w:rsidRPr="00726041">
        <w:rPr>
          <w:rFonts w:eastAsia="標楷體"/>
          <w:color w:val="000000"/>
        </w:rPr>
        <w:t>3D</w:t>
      </w:r>
      <w:proofErr w:type="gramStart"/>
      <w:r>
        <w:rPr>
          <w:rFonts w:ascii="Cambria" w:eastAsia="標楷體" w:hAnsi="Cambria" w:cs="Apple Color Emoji" w:hint="eastAsia"/>
          <w:color w:val="000000"/>
        </w:rPr>
        <w:t>點雲</w:t>
      </w:r>
      <w:proofErr w:type="gramEnd"/>
      <w:r w:rsidR="00CC7CA1">
        <w:rPr>
          <w:rFonts w:ascii="標楷體" w:eastAsia="標楷體" w:hAnsi="標楷體" w:cs="標楷體" w:hint="eastAsia"/>
          <w:color w:val="000000"/>
        </w:rPr>
        <w:t>（</w:t>
      </w:r>
      <w:r w:rsidR="00CC7CA1" w:rsidRPr="00726041">
        <w:rPr>
          <w:rFonts w:eastAsia="標楷體"/>
          <w:color w:val="000000"/>
        </w:rPr>
        <w:t>point cloud</w:t>
      </w:r>
      <w:r w:rsidR="00CC7CA1">
        <w:rPr>
          <w:rFonts w:ascii="標楷體" w:eastAsia="標楷體" w:hAnsi="標楷體" w:cs="標楷體" w:hint="eastAsia"/>
          <w:color w:val="000000"/>
        </w:rPr>
        <w:t>）</w:t>
      </w:r>
      <w:r>
        <w:rPr>
          <w:rFonts w:ascii="Cambria" w:eastAsia="標楷體" w:hAnsi="Cambria" w:cs="Apple Color Emoji" w:hint="eastAsia"/>
          <w:color w:val="000000"/>
        </w:rPr>
        <w:t>技術，</w:t>
      </w:r>
      <w:r w:rsidR="00CC7CA1">
        <w:rPr>
          <w:rFonts w:ascii="Cambria" w:eastAsia="標楷體" w:hAnsi="Cambria" w:cs="Apple Color Emoji" w:hint="eastAsia"/>
          <w:color w:val="000000"/>
        </w:rPr>
        <w:t>欲</w:t>
      </w:r>
      <w:r>
        <w:rPr>
          <w:rFonts w:ascii="Cambria" w:eastAsia="標楷體" w:hAnsi="Cambria" w:cs="Apple Color Emoji" w:hint="eastAsia"/>
          <w:color w:val="000000"/>
        </w:rPr>
        <w:t>直接以血管結構建模，</w:t>
      </w:r>
      <w:r w:rsidR="00CC7CA1">
        <w:rPr>
          <w:rFonts w:ascii="Cambria" w:eastAsia="標楷體" w:hAnsi="Cambria" w:cs="Apple Color Emoji" w:hint="eastAsia"/>
          <w:color w:val="000000"/>
        </w:rPr>
        <w:t>排除區分目標效能不佳的影響</w:t>
      </w:r>
      <w:r w:rsidR="00531BC5">
        <w:rPr>
          <w:rFonts w:ascii="Cambria" w:eastAsia="標楷體" w:hAnsi="Cambria" w:cs="Apple Color Emoji" w:hint="eastAsia"/>
          <w:color w:val="000000"/>
        </w:rPr>
        <w:t>；</w:t>
      </w:r>
      <w:r w:rsidR="00531BC5">
        <w:rPr>
          <w:rFonts w:ascii="標楷體" w:eastAsia="標楷體" w:hAnsi="標楷體" w:cs="標楷體" w:hint="eastAsia"/>
          <w:color w:val="000000"/>
        </w:rPr>
        <w:t>且</w:t>
      </w:r>
      <w:r w:rsidR="00704E32">
        <w:rPr>
          <w:rFonts w:ascii="標楷體" w:eastAsia="標楷體" w:hAnsi="標楷體" w:cs="標楷體" w:hint="eastAsia"/>
          <w:color w:val="000000"/>
        </w:rPr>
        <w:t>在三維的立體世界中，人類的視覺感知</w:t>
      </w:r>
      <w:r w:rsidR="00704E32" w:rsidRPr="00704E32">
        <w:rPr>
          <w:rFonts w:ascii="標楷體" w:eastAsia="標楷體" w:hAnsi="標楷體" w:cs="標楷體" w:hint="eastAsia"/>
          <w:color w:val="000000"/>
        </w:rPr>
        <w:t>是基於深度和立體視覺</w:t>
      </w:r>
      <w:r w:rsidR="00704E32">
        <w:rPr>
          <w:rFonts w:ascii="標楷體" w:eastAsia="標楷體" w:hAnsi="標楷體" w:cs="標楷體" w:hint="eastAsia"/>
          <w:color w:val="000000"/>
        </w:rPr>
        <w:t>，</w:t>
      </w:r>
      <w:r w:rsidR="00CC7CA1">
        <w:rPr>
          <w:rFonts w:ascii="標楷體" w:eastAsia="標楷體" w:hAnsi="標楷體" w:cs="標楷體" w:hint="eastAsia"/>
          <w:color w:val="000000"/>
        </w:rPr>
        <w:t>借助</w:t>
      </w:r>
      <w:r w:rsidR="00CC7CA1" w:rsidRPr="00726041">
        <w:rPr>
          <w:rFonts w:eastAsia="標楷體"/>
          <w:color w:val="000000"/>
        </w:rPr>
        <w:t>3D</w:t>
      </w:r>
      <w:r w:rsidR="00CC7CA1">
        <w:rPr>
          <w:rFonts w:ascii="Cambria" w:eastAsia="標楷體" w:hAnsi="Cambria" w:cs="Apple Color Emoji" w:hint="eastAsia"/>
          <w:color w:val="000000"/>
        </w:rPr>
        <w:t>資訊</w:t>
      </w:r>
      <w:r w:rsidR="00704E32" w:rsidRPr="00704E32">
        <w:rPr>
          <w:rFonts w:ascii="標楷體" w:eastAsia="標楷體" w:hAnsi="標楷體" w:cs="標楷體" w:hint="eastAsia"/>
          <w:color w:val="000000"/>
        </w:rPr>
        <w:t>識別物體的距離和位置</w:t>
      </w:r>
      <w:r w:rsidR="00556FFC">
        <w:rPr>
          <w:rFonts w:ascii="標楷體" w:eastAsia="標楷體" w:hAnsi="標楷體" w:cs="標楷體" w:hint="eastAsia"/>
          <w:color w:val="000000"/>
        </w:rPr>
        <w:t>，使得血管結構</w:t>
      </w:r>
      <w:proofErr w:type="gramStart"/>
      <w:r w:rsidR="00556FFC">
        <w:rPr>
          <w:rFonts w:ascii="標楷體" w:eastAsia="標楷體" w:hAnsi="標楷體" w:cs="標楷體" w:hint="eastAsia"/>
          <w:color w:val="000000"/>
        </w:rPr>
        <w:t>可視化</w:t>
      </w:r>
      <w:proofErr w:type="gramEnd"/>
      <w:r w:rsidR="00CC7CA1">
        <w:rPr>
          <w:rFonts w:ascii="標楷體" w:eastAsia="標楷體" w:hAnsi="標楷體" w:cs="標楷體" w:hint="eastAsia"/>
          <w:color w:val="000000"/>
        </w:rPr>
        <w:t>，可加強視覺直覺性。</w:t>
      </w:r>
    </w:p>
    <w:p w14:paraId="675CC3F8" w14:textId="529842C2" w:rsidR="00C660F3" w:rsidRDefault="00821708" w:rsidP="00726041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line="240" w:lineRule="auto"/>
        <w:ind w:leftChars="0" w:left="0" w:firstLineChars="0" w:firstLine="0"/>
        <w:jc w:val="both"/>
        <w:rPr>
          <w:rFonts w:eastAsia="標楷體"/>
          <w:color w:val="000000"/>
        </w:rPr>
      </w:pPr>
      <w:r w:rsidRPr="00913655">
        <w:rPr>
          <w:rFonts w:ascii="標楷體" w:eastAsia="標楷體" w:hAnsi="標楷體" w:cs="標楷體" w:hint="eastAsia"/>
          <w:color w:val="000000"/>
        </w:rPr>
        <w:t xml:space="preserve">　　</w:t>
      </w:r>
      <w:proofErr w:type="gramStart"/>
      <w:r w:rsidR="00556FFC">
        <w:rPr>
          <w:rFonts w:ascii="標楷體" w:eastAsia="標楷體" w:hAnsi="標楷體" w:cs="標楷體" w:hint="eastAsia"/>
          <w:color w:val="000000"/>
        </w:rPr>
        <w:t>點雲</w:t>
      </w:r>
      <w:r w:rsidR="00031DE6" w:rsidRPr="00031DE6">
        <w:rPr>
          <w:rFonts w:ascii="標楷體" w:eastAsia="標楷體" w:hAnsi="標楷體" w:cs="標楷體" w:hint="eastAsia"/>
          <w:color w:val="000000"/>
        </w:rPr>
        <w:t>由</w:t>
      </w:r>
      <w:proofErr w:type="gramEnd"/>
      <w:r w:rsidR="00031DE6" w:rsidRPr="00031DE6">
        <w:rPr>
          <w:rFonts w:ascii="標楷體" w:eastAsia="標楷體" w:hAnsi="標楷體" w:cs="標楷體" w:hint="eastAsia"/>
          <w:color w:val="000000"/>
        </w:rPr>
        <w:t>大量的</w:t>
      </w:r>
      <w:r w:rsidR="00CC7CA1">
        <w:rPr>
          <w:rFonts w:ascii="標楷體" w:eastAsia="標楷體" w:hAnsi="標楷體" w:cs="標楷體" w:hint="eastAsia"/>
          <w:color w:val="000000"/>
        </w:rPr>
        <w:t>物體表面的</w:t>
      </w:r>
      <w:r w:rsidR="00031DE6" w:rsidRPr="00031DE6">
        <w:rPr>
          <w:rFonts w:ascii="標楷體" w:eastAsia="標楷體" w:hAnsi="標楷體" w:cs="標楷體" w:hint="eastAsia"/>
          <w:color w:val="000000"/>
        </w:rPr>
        <w:t>數據點組成的，每個數據點都包含物體</w:t>
      </w:r>
      <w:r w:rsidR="00297F15">
        <w:rPr>
          <w:rFonts w:ascii="標楷體" w:eastAsia="標楷體" w:hAnsi="標楷體" w:cs="標楷體" w:hint="eastAsia"/>
          <w:color w:val="000000"/>
        </w:rPr>
        <w:t>表面</w:t>
      </w:r>
      <w:r w:rsidR="00031DE6" w:rsidRPr="00031DE6">
        <w:rPr>
          <w:rFonts w:ascii="標楷體" w:eastAsia="標楷體" w:hAnsi="標楷體" w:cs="標楷體" w:hint="eastAsia"/>
          <w:color w:val="000000"/>
        </w:rPr>
        <w:t>的位置</w:t>
      </w:r>
      <w:r w:rsidR="00297F15">
        <w:rPr>
          <w:rFonts w:ascii="標楷體" w:eastAsia="標楷體" w:hAnsi="標楷體" w:cs="標楷體" w:hint="eastAsia"/>
          <w:color w:val="000000"/>
        </w:rPr>
        <w:t>訊</w:t>
      </w:r>
      <w:r w:rsidR="00031DE6" w:rsidRPr="00031DE6">
        <w:rPr>
          <w:rFonts w:ascii="標楷體" w:eastAsia="標楷體" w:hAnsi="標楷體" w:cs="標楷體" w:hint="eastAsia"/>
          <w:color w:val="000000"/>
        </w:rPr>
        <w:t>息</w:t>
      </w:r>
      <w:r w:rsidR="00031DE6">
        <w:rPr>
          <w:rFonts w:ascii="標楷體" w:eastAsia="標楷體" w:hAnsi="標楷體" w:cs="標楷體" w:hint="eastAsia"/>
          <w:color w:val="000000"/>
        </w:rPr>
        <w:t>，</w:t>
      </w:r>
      <w:r w:rsidR="00031DE6" w:rsidRPr="00031DE6">
        <w:rPr>
          <w:rFonts w:ascii="標楷體" w:eastAsia="標楷體" w:hAnsi="標楷體" w:cs="標楷體" w:hint="eastAsia"/>
          <w:color w:val="000000"/>
        </w:rPr>
        <w:t>可精確地呈現血管的位置和形狀</w:t>
      </w:r>
      <w:r w:rsidR="00031DE6">
        <w:rPr>
          <w:rFonts w:ascii="標楷體" w:eastAsia="標楷體" w:hAnsi="標楷體" w:cs="標楷體" w:hint="eastAsia"/>
          <w:color w:val="000000"/>
        </w:rPr>
        <w:t>，</w:t>
      </w:r>
      <w:r w:rsidR="00CC7CA1">
        <w:rPr>
          <w:rFonts w:ascii="標楷體" w:eastAsia="標楷體" w:hAnsi="標楷體" w:cs="標楷體" w:hint="eastAsia"/>
          <w:color w:val="000000"/>
        </w:rPr>
        <w:t>若搭配</w:t>
      </w:r>
      <w:proofErr w:type="spellStart"/>
      <w:r w:rsidR="00131A0F">
        <w:rPr>
          <w:rFonts w:eastAsia="標楷體" w:hint="eastAsia"/>
          <w:color w:val="000000"/>
        </w:rPr>
        <w:t>P</w:t>
      </w:r>
      <w:r w:rsidR="00131A0F" w:rsidRPr="00E61296">
        <w:rPr>
          <w:rFonts w:eastAsia="標楷體"/>
          <w:color w:val="000000"/>
        </w:rPr>
        <w:t>oint</w:t>
      </w:r>
      <w:r w:rsidR="00131A0F">
        <w:rPr>
          <w:rFonts w:eastAsia="標楷體" w:hint="eastAsia"/>
          <w:color w:val="000000"/>
        </w:rPr>
        <w:t>N</w:t>
      </w:r>
      <w:r w:rsidR="00131A0F" w:rsidRPr="00E61296">
        <w:rPr>
          <w:rFonts w:eastAsia="標楷體"/>
          <w:color w:val="000000"/>
        </w:rPr>
        <w:t>et</w:t>
      </w:r>
      <w:proofErr w:type="spellEnd"/>
      <w:r w:rsidR="00131A0F">
        <w:rPr>
          <w:rFonts w:eastAsia="標楷體"/>
          <w:color w:val="000000"/>
        </w:rPr>
        <w:t>/</w:t>
      </w:r>
      <w:proofErr w:type="spellStart"/>
      <w:r w:rsidR="00131A0F">
        <w:rPr>
          <w:rFonts w:eastAsia="標楷體" w:hint="eastAsia"/>
          <w:color w:val="000000"/>
        </w:rPr>
        <w:t>P</w:t>
      </w:r>
      <w:r w:rsidRPr="00E61296">
        <w:rPr>
          <w:rFonts w:eastAsia="標楷體"/>
          <w:color w:val="000000"/>
        </w:rPr>
        <w:t>oint</w:t>
      </w:r>
      <w:r w:rsidR="00131A0F">
        <w:rPr>
          <w:rFonts w:eastAsia="標楷體" w:hint="eastAsia"/>
          <w:color w:val="000000"/>
        </w:rPr>
        <w:t>N</w:t>
      </w:r>
      <w:r w:rsidRPr="00E61296">
        <w:rPr>
          <w:rFonts w:eastAsia="標楷體"/>
          <w:color w:val="000000"/>
        </w:rPr>
        <w:t>et</w:t>
      </w:r>
      <w:proofErr w:type="spellEnd"/>
      <w:r w:rsidRPr="00E61296">
        <w:rPr>
          <w:rFonts w:eastAsia="標楷體"/>
          <w:color w:val="000000"/>
        </w:rPr>
        <w:t>++</w:t>
      </w:r>
      <w:r w:rsidRPr="00E61296">
        <w:rPr>
          <w:rFonts w:ascii="標楷體" w:eastAsia="標楷體" w:hAnsi="標楷體" w:cs="標楷體" w:hint="eastAsia"/>
          <w:color w:val="000000"/>
        </w:rPr>
        <w:t>模型</w:t>
      </w:r>
      <w:proofErr w:type="gramStart"/>
      <w:r w:rsidR="00E61296">
        <w:rPr>
          <w:rFonts w:ascii="標楷體" w:eastAsia="標楷體" w:hAnsi="標楷體" w:cs="標楷體" w:hint="eastAsia"/>
          <w:color w:val="000000"/>
        </w:rPr>
        <w:t>（</w:t>
      </w:r>
      <w:proofErr w:type="gramEnd"/>
      <w:r w:rsidR="008A6B19">
        <w:rPr>
          <w:rFonts w:eastAsia="標楷體"/>
          <w:color w:val="000000"/>
        </w:rPr>
        <w:fldChar w:fldCharType="begin"/>
      </w:r>
      <w:r w:rsidR="008A6B19">
        <w:rPr>
          <w:rFonts w:eastAsia="標楷體"/>
          <w:color w:val="000000"/>
        </w:rPr>
        <w:instrText>HYPERLINK  \l "pointnet"</w:instrText>
      </w:r>
      <w:r w:rsidR="008A6B19">
        <w:rPr>
          <w:rFonts w:eastAsia="標楷體"/>
          <w:color w:val="000000"/>
        </w:rPr>
      </w:r>
      <w:r w:rsidR="008A6B19">
        <w:rPr>
          <w:rFonts w:eastAsia="標楷體"/>
          <w:color w:val="000000"/>
        </w:rPr>
        <w:fldChar w:fldCharType="separate"/>
      </w:r>
      <w:r w:rsidR="008A6B19" w:rsidRPr="00726041">
        <w:rPr>
          <w:rStyle w:val="a5"/>
        </w:rPr>
        <w:t>Aoki et al., 2019</w:t>
      </w:r>
      <w:r w:rsidR="008A6B19">
        <w:rPr>
          <w:rFonts w:eastAsia="標楷體"/>
          <w:color w:val="000000"/>
        </w:rPr>
        <w:fldChar w:fldCharType="end"/>
      </w:r>
      <w:r w:rsidR="00001288">
        <w:rPr>
          <w:rFonts w:eastAsia="標楷體"/>
          <w:color w:val="000000"/>
        </w:rPr>
        <w:t>;</w:t>
      </w:r>
      <w:r w:rsidR="00001288" w:rsidRPr="00001288">
        <w:t xml:space="preserve"> </w:t>
      </w:r>
      <w:hyperlink w:anchor="pointnet2" w:history="1">
        <w:r w:rsidR="00001288" w:rsidRPr="00001288">
          <w:rPr>
            <w:rStyle w:val="a5"/>
            <w:rFonts w:eastAsia="標楷體"/>
          </w:rPr>
          <w:t>Qi et al., 2017</w:t>
        </w:r>
      </w:hyperlink>
      <w:r w:rsidR="00001288" w:rsidRPr="00001288">
        <w:rPr>
          <w:rFonts w:eastAsia="標楷體"/>
          <w:color w:val="000000"/>
        </w:rPr>
        <w:t xml:space="preserve">; </w:t>
      </w:r>
      <w:hyperlink w:anchor="pointnet3" w:history="1">
        <w:r w:rsidR="00001288" w:rsidRPr="00001288">
          <w:rPr>
            <w:rStyle w:val="a5"/>
            <w:rFonts w:eastAsia="標楷體"/>
          </w:rPr>
          <w:t>Yao et al., 2019</w:t>
        </w:r>
      </w:hyperlink>
      <w:r w:rsidR="00CC7CA1">
        <w:rPr>
          <w:rFonts w:ascii="標楷體" w:eastAsia="標楷體" w:hAnsi="標楷體" w:cs="標楷體" w:hint="eastAsia"/>
          <w:color w:val="000000"/>
        </w:rPr>
        <w:t>）</w:t>
      </w:r>
      <w:r w:rsidR="00622C8A">
        <w:rPr>
          <w:rFonts w:ascii="標楷體" w:eastAsia="標楷體" w:hAnsi="標楷體" w:cs="標楷體" w:hint="eastAsia"/>
          <w:color w:val="000000"/>
        </w:rPr>
        <w:t>，</w:t>
      </w:r>
      <w:r w:rsidR="00622C8A" w:rsidRPr="00622C8A">
        <w:rPr>
          <w:rFonts w:ascii="標楷體" w:eastAsia="標楷體" w:hAnsi="標楷體" w:cs="標楷體" w:hint="eastAsia"/>
          <w:color w:val="000000"/>
        </w:rPr>
        <w:t>進行人工智慧的辨識</w:t>
      </w:r>
      <w:r w:rsidR="00622C8A">
        <w:rPr>
          <w:rFonts w:ascii="標楷體" w:eastAsia="標楷體" w:hAnsi="標楷體" w:cs="標楷體" w:hint="eastAsia"/>
          <w:color w:val="000000"/>
        </w:rPr>
        <w:t>，</w:t>
      </w:r>
      <w:r w:rsidR="00622C8A" w:rsidRPr="00622C8A">
        <w:rPr>
          <w:rFonts w:ascii="標楷體" w:eastAsia="標楷體" w:hAnsi="標楷體" w:cs="標楷體" w:hint="eastAsia"/>
          <w:color w:val="000000"/>
        </w:rPr>
        <w:t>來協助醫</w:t>
      </w:r>
      <w:r w:rsidR="00622C8A">
        <w:rPr>
          <w:rFonts w:ascii="標楷體" w:eastAsia="標楷體" w:hAnsi="標楷體" w:cs="標楷體" w:hint="eastAsia"/>
          <w:color w:val="000000"/>
        </w:rPr>
        <w:t>護人員</w:t>
      </w:r>
      <w:r w:rsidR="00622C8A" w:rsidRPr="00622C8A">
        <w:rPr>
          <w:rFonts w:ascii="標楷體" w:eastAsia="標楷體" w:hAnsi="標楷體" w:cs="標楷體" w:hint="eastAsia"/>
          <w:color w:val="000000"/>
        </w:rPr>
        <w:t>判別腦部阻塞位置</w:t>
      </w:r>
      <w:r>
        <w:rPr>
          <w:rFonts w:ascii="標楷體" w:eastAsia="標楷體" w:hAnsi="標楷體" w:cs="標楷體" w:hint="eastAsia"/>
          <w:color w:val="000000"/>
        </w:rPr>
        <w:t>，</w:t>
      </w:r>
      <w:r w:rsidR="00001A9E">
        <w:rPr>
          <w:rFonts w:ascii="標楷體" w:eastAsia="標楷體" w:hAnsi="標楷體" w:cs="標楷體" w:hint="eastAsia"/>
          <w:color w:val="000000"/>
        </w:rPr>
        <w:t>為改善從醫學影像上</w:t>
      </w:r>
      <w:r w:rsidR="00001A9E" w:rsidRPr="00D66E5E">
        <w:rPr>
          <w:rFonts w:ascii="標楷體" w:eastAsia="標楷體" w:hAnsi="標楷體" w:cs="標楷體" w:hint="eastAsia"/>
          <w:color w:val="000000"/>
        </w:rPr>
        <w:t>分割</w:t>
      </w:r>
      <w:r w:rsidR="00001A9E">
        <w:rPr>
          <w:rFonts w:ascii="標楷體" w:eastAsia="標楷體" w:hAnsi="標楷體" w:cs="標楷體" w:hint="eastAsia"/>
          <w:color w:val="000000"/>
        </w:rPr>
        <w:t>出</w:t>
      </w:r>
      <w:r w:rsidR="00001A9E" w:rsidRPr="00D66E5E">
        <w:rPr>
          <w:rFonts w:ascii="標楷體" w:eastAsia="標楷體" w:hAnsi="標楷體" w:cs="標楷體" w:hint="eastAsia"/>
          <w:color w:val="000000"/>
        </w:rPr>
        <w:t>血管</w:t>
      </w:r>
      <w:r w:rsidR="00001A9E">
        <w:rPr>
          <w:rFonts w:ascii="標楷體" w:eastAsia="標楷體" w:hAnsi="標楷體" w:cs="標楷體" w:hint="eastAsia"/>
          <w:color w:val="000000"/>
        </w:rPr>
        <w:t>相當</w:t>
      </w:r>
      <w:r w:rsidR="00001A9E" w:rsidRPr="00D66E5E">
        <w:rPr>
          <w:rFonts w:ascii="標楷體" w:eastAsia="標楷體" w:hAnsi="標楷體" w:cs="標楷體" w:hint="eastAsia"/>
          <w:color w:val="000000"/>
        </w:rPr>
        <w:t>耗時</w:t>
      </w:r>
      <w:r w:rsidR="00001A9E">
        <w:rPr>
          <w:rFonts w:ascii="標楷體" w:eastAsia="標楷體" w:hAnsi="標楷體" w:cs="標楷體" w:hint="eastAsia"/>
          <w:color w:val="000000"/>
        </w:rPr>
        <w:t>的情形，</w:t>
      </w:r>
      <w:r>
        <w:rPr>
          <w:rFonts w:ascii="標楷體" w:eastAsia="標楷體" w:hAnsi="標楷體" w:cs="標楷體" w:hint="eastAsia"/>
          <w:color w:val="000000"/>
        </w:rPr>
        <w:t>追求自動化</w:t>
      </w:r>
      <w:r w:rsidR="009270E8">
        <w:rPr>
          <w:rFonts w:ascii="標楷體" w:eastAsia="標楷體" w:hAnsi="標楷體" w:cs="標楷體" w:hint="eastAsia"/>
          <w:color w:val="000000"/>
        </w:rPr>
        <w:t>以達到更高效的診斷速度，因此</w:t>
      </w:r>
      <w:r w:rsidR="00031DE6">
        <w:rPr>
          <w:rFonts w:ascii="標楷體" w:eastAsia="標楷體" w:hAnsi="標楷體" w:cs="標楷體" w:hint="eastAsia"/>
          <w:color w:val="000000"/>
        </w:rPr>
        <w:t>選擇點雲</w:t>
      </w:r>
      <w:r w:rsidR="009270E8">
        <w:rPr>
          <w:rFonts w:ascii="標楷體" w:eastAsia="標楷體" w:hAnsi="標楷體" w:cs="標楷體" w:hint="eastAsia"/>
          <w:color w:val="000000"/>
        </w:rPr>
        <w:t>作為</w:t>
      </w:r>
      <w:r w:rsidR="00531BC5">
        <w:rPr>
          <w:rFonts w:ascii="Cambria" w:eastAsia="標楷體" w:hAnsi="Cambria" w:cs="Apple Color Emoji" w:hint="eastAsia"/>
          <w:color w:val="000000"/>
        </w:rPr>
        <w:t>本專案</w:t>
      </w:r>
      <w:r w:rsidR="009270E8">
        <w:rPr>
          <w:rFonts w:ascii="標楷體" w:eastAsia="標楷體" w:hAnsi="標楷體" w:cs="標楷體" w:hint="eastAsia"/>
          <w:color w:val="000000"/>
        </w:rPr>
        <w:t>建構三維立體模型的元素</w:t>
      </w:r>
      <w:r w:rsidR="00001A9E">
        <w:rPr>
          <w:rFonts w:ascii="標楷體" w:eastAsia="標楷體" w:hAnsi="標楷體" w:cs="標楷體" w:hint="eastAsia"/>
          <w:color w:val="000000"/>
        </w:rPr>
        <w:t>（</w:t>
      </w:r>
      <w:hyperlink w:anchor="Ref" w:history="1">
        <w:r w:rsidR="00001A9E" w:rsidRPr="00080810">
          <w:rPr>
            <w:rStyle w:val="a5"/>
            <w:rFonts w:eastAsia="標楷體"/>
          </w:rPr>
          <w:t>He</w:t>
        </w:r>
        <w:r w:rsidR="00001A9E" w:rsidRPr="00080810">
          <w:rPr>
            <w:rStyle w:val="a5"/>
            <w:rFonts w:eastAsia="標楷體" w:hint="eastAsia"/>
          </w:rPr>
          <w:t xml:space="preserve"> </w:t>
        </w:r>
        <w:r w:rsidR="00001A9E" w:rsidRPr="00080810">
          <w:rPr>
            <w:rStyle w:val="a5"/>
            <w:rFonts w:eastAsia="標楷體"/>
          </w:rPr>
          <w:t>et al., 2020</w:t>
        </w:r>
      </w:hyperlink>
      <w:r w:rsidR="00001A9E">
        <w:rPr>
          <w:rFonts w:ascii="標楷體" w:eastAsia="標楷體" w:hAnsi="標楷體" w:cs="標楷體" w:hint="eastAsia"/>
          <w:color w:val="000000"/>
        </w:rPr>
        <w:t>）</w:t>
      </w:r>
      <w:r w:rsidR="00031DE6">
        <w:rPr>
          <w:rFonts w:ascii="標楷體" w:eastAsia="標楷體" w:hAnsi="標楷體" w:cs="標楷體" w:hint="eastAsia"/>
          <w:color w:val="000000"/>
        </w:rPr>
        <w:t>。</w:t>
      </w:r>
    </w:p>
    <w:p w14:paraId="302B9D49" w14:textId="77777777" w:rsidR="006D2D6E" w:rsidRPr="00CC7CA1" w:rsidRDefault="006D2D6E" w:rsidP="00726041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240" w:line="240" w:lineRule="auto"/>
        <w:ind w:leftChars="0" w:left="0" w:firstLineChars="0" w:firstLine="0"/>
        <w:jc w:val="center"/>
        <w:rPr>
          <w:rFonts w:ascii="標楷體" w:eastAsia="標楷體" w:hAnsi="標楷體" w:cs="標楷體"/>
          <w:color w:val="000000"/>
        </w:rPr>
      </w:pPr>
    </w:p>
    <w:p w14:paraId="3905DCE8" w14:textId="08F82974" w:rsidR="00327E77" w:rsidRDefault="00327E77" w:rsidP="00640136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360" w:after="120" w:line="240" w:lineRule="auto"/>
        <w:ind w:left="1" w:hanging="3"/>
        <w:jc w:val="center"/>
        <w:rPr>
          <w:rFonts w:ascii="標楷體" w:eastAsia="標楷體" w:hAnsi="標楷體" w:cs="標楷體"/>
          <w:b/>
          <w:bCs/>
          <w:color w:val="000000"/>
          <w:sz w:val="28"/>
          <w:szCs w:val="28"/>
        </w:rPr>
      </w:pPr>
      <w:r>
        <w:rPr>
          <w:rFonts w:ascii="標楷體" w:eastAsia="標楷體" w:hAnsi="標楷體" w:cs="標楷體" w:hint="eastAsia"/>
          <w:b/>
          <w:bCs/>
          <w:sz w:val="28"/>
          <w:szCs w:val="28"/>
        </w:rPr>
        <w:t>三</w:t>
      </w:r>
      <w:r w:rsidRPr="00A953D8">
        <w:rPr>
          <w:rFonts w:ascii="標楷體" w:eastAsia="標楷體" w:hAnsi="標楷體" w:cs="標楷體"/>
          <w:b/>
          <w:bCs/>
          <w:sz w:val="28"/>
          <w:szCs w:val="28"/>
        </w:rPr>
        <w:t>、</w:t>
      </w:r>
      <w:r>
        <w:rPr>
          <w:rFonts w:ascii="標楷體" w:eastAsia="標楷體" w:hAnsi="標楷體" w:cs="標楷體" w:hint="eastAsia"/>
          <w:b/>
          <w:bCs/>
          <w:color w:val="000000"/>
          <w:sz w:val="28"/>
          <w:szCs w:val="28"/>
        </w:rPr>
        <w:t>研究</w:t>
      </w:r>
      <w:r w:rsidR="000473BC">
        <w:rPr>
          <w:rFonts w:ascii="標楷體" w:eastAsia="標楷體" w:hAnsi="標楷體" w:cs="標楷體" w:hint="eastAsia"/>
          <w:b/>
          <w:bCs/>
          <w:color w:val="000000"/>
          <w:sz w:val="28"/>
          <w:szCs w:val="28"/>
        </w:rPr>
        <w:t>方法</w:t>
      </w:r>
    </w:p>
    <w:p w14:paraId="30E973C6" w14:textId="34003352" w:rsidR="00531BC5" w:rsidRDefault="00531BC5" w:rsidP="00726041">
      <w:pPr>
        <w:pStyle w:val="aa"/>
        <w:numPr>
          <w:ilvl w:val="0"/>
          <w:numId w:val="22"/>
        </w:numPr>
        <w:spacing w:line="240" w:lineRule="auto"/>
        <w:ind w:leftChars="0" w:firstLineChars="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研究方法流程</w:t>
      </w:r>
      <w:r w:rsidR="00382D84">
        <w:rPr>
          <w:rFonts w:ascii="標楷體" w:eastAsia="標楷體" w:hAnsi="標楷體" w:hint="eastAsia"/>
        </w:rPr>
        <w:t>概述</w:t>
      </w:r>
    </w:p>
    <w:p w14:paraId="75A7A345" w14:textId="46B779AB" w:rsidR="00D65030" w:rsidRPr="00726041" w:rsidRDefault="00490C65" w:rsidP="00726041">
      <w:pPr>
        <w:spacing w:line="240" w:lineRule="auto"/>
        <w:ind w:leftChars="0" w:left="-2" w:firstLineChars="0" w:firstLine="0"/>
        <w:jc w:val="both"/>
        <w:rPr>
          <w:rFonts w:ascii="標楷體" w:eastAsia="標楷體" w:hAnsi="標楷體"/>
        </w:rPr>
      </w:pPr>
      <w:r w:rsidRPr="00913655">
        <w:rPr>
          <w:rFonts w:ascii="標楷體" w:eastAsia="標楷體" w:hAnsi="標楷體" w:cs="標楷體" w:hint="eastAsia"/>
          <w:color w:val="000000"/>
        </w:rPr>
        <w:t xml:space="preserve">　　</w:t>
      </w:r>
      <w:r w:rsidRPr="00726041">
        <w:rPr>
          <w:rFonts w:ascii="標楷體" w:eastAsia="標楷體" w:hAnsi="標楷體" w:hint="eastAsia"/>
        </w:rPr>
        <w:t>本研究包含以下主要步驟：首先</w:t>
      </w:r>
      <w:r w:rsidRPr="00240D28">
        <w:rPr>
          <w:rFonts w:ascii="標楷體" w:eastAsia="標楷體" w:hAnsi="標楷體" w:hint="eastAsia"/>
        </w:rPr>
        <w:t>透過遮罩方式</w:t>
      </w:r>
      <w:r>
        <w:rPr>
          <w:rFonts w:ascii="標楷體" w:eastAsia="標楷體" w:hAnsi="標楷體" w:hint="eastAsia"/>
        </w:rPr>
        <w:t>，</w:t>
      </w:r>
      <w:r w:rsidRPr="00726041">
        <w:rPr>
          <w:rFonts w:ascii="標楷體" w:eastAsia="標楷體" w:hAnsi="標楷體" w:hint="eastAsia"/>
        </w:rPr>
        <w:t>對</w:t>
      </w:r>
      <w:r w:rsidRPr="00240D28">
        <w:rPr>
          <w:rFonts w:ascii="標楷體" w:eastAsia="標楷體" w:hAnsi="標楷體" w:hint="eastAsia"/>
        </w:rPr>
        <w:t>電腦斷層血管攝影資料</w:t>
      </w:r>
      <w:r w:rsidRPr="00726041">
        <w:rPr>
          <w:rFonts w:ascii="標楷體" w:eastAsia="標楷體" w:hAnsi="標楷體" w:hint="eastAsia"/>
        </w:rPr>
        <w:t>中的雜訊進行處理</w:t>
      </w:r>
      <w:r>
        <w:rPr>
          <w:rFonts w:ascii="標楷體" w:eastAsia="標楷體" w:hAnsi="標楷體" w:hint="eastAsia"/>
        </w:rPr>
        <w:t>，</w:t>
      </w:r>
      <w:r w:rsidRPr="00240D28">
        <w:rPr>
          <w:rFonts w:ascii="標楷體" w:eastAsia="標楷體" w:hAnsi="標楷體" w:hint="eastAsia"/>
        </w:rPr>
        <w:t>將非目標血管區域過濾掉</w:t>
      </w:r>
      <w:r>
        <w:rPr>
          <w:rFonts w:ascii="標楷體" w:eastAsia="標楷體" w:hAnsi="標楷體" w:hint="eastAsia"/>
        </w:rPr>
        <w:t>；接著，</w:t>
      </w:r>
      <w:r w:rsidR="00693F1B">
        <w:rPr>
          <w:rFonts w:ascii="標楷體" w:eastAsia="標楷體" w:hAnsi="標楷體" w:hint="eastAsia"/>
        </w:rPr>
        <w:t>將</w:t>
      </w:r>
      <w:r>
        <w:rPr>
          <w:rFonts w:ascii="標楷體" w:eastAsia="標楷體" w:hAnsi="標楷體" w:hint="eastAsia"/>
        </w:rPr>
        <w:t>經過濾</w:t>
      </w:r>
      <w:r w:rsidR="00693F1B">
        <w:rPr>
          <w:rFonts w:ascii="標楷體" w:eastAsia="標楷體" w:hAnsi="標楷體" w:hint="eastAsia"/>
        </w:rPr>
        <w:t>處理</w:t>
      </w:r>
      <w:r w:rsidRPr="00240D28">
        <w:rPr>
          <w:rFonts w:ascii="標楷體" w:eastAsia="標楷體" w:hAnsi="標楷體" w:hint="eastAsia"/>
        </w:rPr>
        <w:t>的醫學檔案建立</w:t>
      </w:r>
      <w:r w:rsidR="00693F1B">
        <w:rPr>
          <w:rFonts w:ascii="標楷體" w:eastAsia="標楷體" w:hAnsi="標楷體" w:hint="eastAsia"/>
        </w:rPr>
        <w:t>成</w:t>
      </w:r>
      <w:r w:rsidRPr="00240D28">
        <w:rPr>
          <w:rFonts w:ascii="標楷體" w:eastAsia="標楷體" w:hAnsi="標楷體" w:hint="eastAsia"/>
        </w:rPr>
        <w:t>三</w:t>
      </w:r>
      <w:proofErr w:type="gramStart"/>
      <w:r w:rsidRPr="00240D28">
        <w:rPr>
          <w:rFonts w:ascii="標楷體" w:eastAsia="標楷體" w:hAnsi="標楷體" w:hint="eastAsia"/>
        </w:rPr>
        <w:t>維點雲</w:t>
      </w:r>
      <w:proofErr w:type="gramEnd"/>
      <w:r w:rsidRPr="00240D28">
        <w:rPr>
          <w:rFonts w:ascii="標楷體" w:eastAsia="標楷體" w:hAnsi="標楷體" w:hint="eastAsia"/>
        </w:rPr>
        <w:t>模型</w:t>
      </w:r>
      <w:r>
        <w:rPr>
          <w:rFonts w:ascii="標楷體" w:eastAsia="標楷體" w:hAnsi="標楷體" w:hint="eastAsia"/>
        </w:rPr>
        <w:t>，將</w:t>
      </w:r>
      <w:r w:rsidRPr="00240D28">
        <w:rPr>
          <w:rFonts w:ascii="標楷體" w:eastAsia="標楷體" w:hAnsi="標楷體" w:hint="eastAsia"/>
        </w:rPr>
        <w:t>目標血管區域</w:t>
      </w:r>
      <w:r>
        <w:rPr>
          <w:rFonts w:ascii="標楷體" w:eastAsia="標楷體" w:hAnsi="標楷體" w:hint="eastAsia"/>
        </w:rPr>
        <w:t>立體化；接下來</w:t>
      </w:r>
      <w:r w:rsidRPr="00726041">
        <w:rPr>
          <w:rFonts w:ascii="標楷體" w:eastAsia="標楷體" w:hAnsi="標楷體" w:hint="eastAsia"/>
        </w:rPr>
        <w:t>將模型切割成左右</w:t>
      </w:r>
      <w:r w:rsidR="009A51BB">
        <w:rPr>
          <w:rFonts w:ascii="標楷體" w:eastAsia="標楷體" w:hAnsi="標楷體" w:hint="eastAsia"/>
        </w:rPr>
        <w:t>腦</w:t>
      </w:r>
      <w:r w:rsidRPr="00726041">
        <w:rPr>
          <w:rFonts w:ascii="標楷體" w:eastAsia="標楷體" w:hAnsi="標楷體" w:hint="eastAsia"/>
        </w:rPr>
        <w:t>，</w:t>
      </w:r>
      <w:r w:rsidR="009A51BB">
        <w:rPr>
          <w:rFonts w:ascii="標楷體" w:eastAsia="標楷體" w:hAnsi="標楷體" w:hint="eastAsia"/>
        </w:rPr>
        <w:t>並</w:t>
      </w:r>
      <w:r w:rsidRPr="00726041">
        <w:rPr>
          <w:rFonts w:ascii="標楷體" w:eastAsia="標楷體" w:hAnsi="標楷體" w:hint="eastAsia"/>
        </w:rPr>
        <w:t>對兩側分別進行左右映射重疊</w:t>
      </w:r>
      <w:r w:rsidR="009A51BB">
        <w:rPr>
          <w:rFonts w:ascii="標楷體" w:eastAsia="標楷體" w:hAnsi="標楷體" w:hint="eastAsia"/>
        </w:rPr>
        <w:t>；</w:t>
      </w:r>
      <w:r w:rsidRPr="00726041">
        <w:rPr>
          <w:rFonts w:ascii="標楷體" w:eastAsia="標楷體" w:hAnsi="標楷體" w:hint="eastAsia"/>
        </w:rPr>
        <w:t>最後將左右腦與</w:t>
      </w:r>
      <w:r w:rsidR="00693F1B">
        <w:rPr>
          <w:rFonts w:ascii="標楷體" w:eastAsia="標楷體" w:hAnsi="標楷體" w:hint="eastAsia"/>
        </w:rPr>
        <w:t>相對</w:t>
      </w:r>
      <w:r w:rsidRPr="00726041">
        <w:rPr>
          <w:rFonts w:ascii="標楷體" w:eastAsia="標楷體" w:hAnsi="標楷體" w:hint="eastAsia"/>
        </w:rPr>
        <w:t>另一半腦進行</w:t>
      </w:r>
      <w:r w:rsidR="0060657C">
        <w:rPr>
          <w:rFonts w:ascii="標楷體" w:eastAsia="標楷體" w:hAnsi="標楷體" w:hint="eastAsia"/>
        </w:rPr>
        <w:t>校正以及</w:t>
      </w:r>
      <w:r w:rsidRPr="00726041">
        <w:rPr>
          <w:rFonts w:ascii="標楷體" w:eastAsia="標楷體" w:hAnsi="標楷體" w:hint="eastAsia"/>
        </w:rPr>
        <w:t>比對，並標記出異常區域，</w:t>
      </w:r>
      <w:r w:rsidR="009A51BB" w:rsidRPr="00240D28">
        <w:rPr>
          <w:rFonts w:ascii="標楷體" w:eastAsia="標楷體" w:hAnsi="標楷體" w:hint="eastAsia"/>
        </w:rPr>
        <w:t>指示可能的堵塞位置</w:t>
      </w:r>
      <w:r w:rsidRPr="00726041">
        <w:rPr>
          <w:rFonts w:ascii="標楷體" w:eastAsia="標楷體" w:hAnsi="標楷體" w:hint="eastAsia"/>
        </w:rPr>
        <w:t>，從而檢測潛在的血管異常</w:t>
      </w:r>
      <w:r w:rsidR="00D65030">
        <w:rPr>
          <w:rFonts w:ascii="標楷體" w:eastAsia="標楷體" w:hAnsi="標楷體" w:hint="eastAsia"/>
        </w:rPr>
        <w:t>。詳細流程</w:t>
      </w:r>
      <w:r w:rsidR="00D65030">
        <w:rPr>
          <w:rFonts w:ascii="標楷體" w:eastAsia="標楷體" w:hAnsi="標楷體" w:cs="標楷體" w:hint="eastAsia"/>
          <w:color w:val="000000"/>
        </w:rPr>
        <w:t>如</w:t>
      </w:r>
      <w:r w:rsidR="00D65030">
        <w:rPr>
          <w:rFonts w:eastAsia="標楷體" w:hint="eastAsia"/>
          <w:color w:val="000000"/>
        </w:rPr>
        <w:t>圖</w:t>
      </w:r>
      <w:r w:rsidR="00D65030">
        <w:rPr>
          <w:rFonts w:eastAsia="標楷體" w:hint="eastAsia"/>
          <w:color w:val="000000"/>
        </w:rPr>
        <w:t>2</w:t>
      </w:r>
      <w:r w:rsidR="00D65030">
        <w:rPr>
          <w:rFonts w:ascii="標楷體" w:eastAsia="標楷體" w:hAnsi="標楷體" w:cs="標楷體" w:hint="eastAsia"/>
          <w:color w:val="000000"/>
        </w:rPr>
        <w:t>所示。</w:t>
      </w:r>
    </w:p>
    <w:p w14:paraId="7FE301D7" w14:textId="763228BF" w:rsidR="00D65030" w:rsidRDefault="00114033" w:rsidP="00726041">
      <w:pPr>
        <w:ind w:left="0" w:hanging="2"/>
      </w:pPr>
      <w:r>
        <w:rPr>
          <w:noProof/>
        </w:rPr>
        <w:drawing>
          <wp:inline distT="0" distB="0" distL="0" distR="0" wp14:anchorId="1F3AFD1A" wp14:editId="23D400AE">
            <wp:extent cx="5759450" cy="4201795"/>
            <wp:effectExtent l="0" t="0" r="0" b="8255"/>
            <wp:docPr id="324051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0514" name="圖片 3240514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2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64D8B" w14:textId="00FC42C1" w:rsidR="00D65030" w:rsidRPr="00726041" w:rsidRDefault="00D65030" w:rsidP="00726041">
      <w:pPr>
        <w:spacing w:line="240" w:lineRule="auto"/>
        <w:ind w:leftChars="0" w:left="0" w:firstLineChars="0" w:hanging="2"/>
        <w:jc w:val="center"/>
        <w:rPr>
          <w:rFonts w:ascii="標楷體" w:eastAsia="標楷體" w:hAnsi="標楷體"/>
        </w:rPr>
      </w:pPr>
      <w:r w:rsidRPr="00726041">
        <w:rPr>
          <w:rFonts w:ascii="標楷體" w:eastAsia="標楷體" w:hAnsi="標楷體" w:cs="標楷體" w:hint="eastAsia"/>
        </w:rPr>
        <w:t>圖</w:t>
      </w:r>
      <w:r w:rsidRPr="00726041">
        <w:rPr>
          <w:rFonts w:ascii="標楷體" w:eastAsia="標楷體" w:hAnsi="標楷體" w:cs="標楷體"/>
        </w:rPr>
        <w:t>2</w:t>
      </w:r>
      <w:r w:rsidRPr="00726041">
        <w:rPr>
          <w:rFonts w:ascii="標楷體" w:eastAsia="標楷體" w:hAnsi="標楷體" w:cs="標楷體" w:hint="eastAsia"/>
        </w:rPr>
        <w:t>：</w:t>
      </w:r>
      <w:r w:rsidRPr="00726041">
        <w:rPr>
          <w:rFonts w:ascii="標楷體" w:eastAsia="標楷體" w:hAnsi="標楷體" w:hint="eastAsia"/>
        </w:rPr>
        <w:t>研究方法流程</w:t>
      </w:r>
      <w:r w:rsidR="00335376">
        <w:rPr>
          <w:rFonts w:ascii="標楷體" w:eastAsia="標楷體" w:hAnsi="標楷體" w:hint="eastAsia"/>
        </w:rPr>
        <w:t>。</w:t>
      </w:r>
    </w:p>
    <w:p w14:paraId="76A03FAD" w14:textId="7D522F74" w:rsidR="00E54DF4" w:rsidRPr="00726041" w:rsidRDefault="00E54DF4" w:rsidP="00726041">
      <w:pPr>
        <w:spacing w:line="240" w:lineRule="auto"/>
        <w:ind w:leftChars="0" w:left="0" w:firstLineChars="0" w:firstLine="0"/>
        <w:jc w:val="center"/>
        <w:rPr>
          <w:rFonts w:ascii="標楷體" w:eastAsia="標楷體" w:hAnsi="標楷體" w:cs="標楷體"/>
          <w:color w:val="000000"/>
        </w:rPr>
      </w:pPr>
    </w:p>
    <w:p w14:paraId="24F65F12" w14:textId="54F36FF2" w:rsidR="00C06498" w:rsidRDefault="00FD0489" w:rsidP="00726041">
      <w:pPr>
        <w:pStyle w:val="aa"/>
        <w:numPr>
          <w:ilvl w:val="0"/>
          <w:numId w:val="22"/>
        </w:numPr>
        <w:spacing w:line="240" w:lineRule="auto"/>
        <w:ind w:leftChars="0" w:firstLineChars="0"/>
        <w:jc w:val="both"/>
        <w:rPr>
          <w:rFonts w:ascii="標楷體" w:eastAsia="標楷體" w:hAnsi="標楷體"/>
        </w:rPr>
      </w:pPr>
      <w:r w:rsidRPr="007210CF">
        <w:rPr>
          <w:rFonts w:ascii="標楷體" w:eastAsia="標楷體" w:hAnsi="標楷體" w:cs="標楷體" w:hint="eastAsia"/>
          <w:color w:val="000000"/>
        </w:rPr>
        <w:t>電腦斷層血管攝影</w:t>
      </w:r>
      <w:r w:rsidR="00C06498">
        <w:rPr>
          <w:rFonts w:ascii="標楷體" w:eastAsia="標楷體" w:hAnsi="標楷體" w:hint="eastAsia"/>
        </w:rPr>
        <w:t>資料處理</w:t>
      </w:r>
    </w:p>
    <w:p w14:paraId="1D5614DC" w14:textId="77575E0F" w:rsidR="003F1038" w:rsidRDefault="000A5D63" w:rsidP="00726041">
      <w:pPr>
        <w:spacing w:line="240" w:lineRule="auto"/>
        <w:ind w:leftChars="0" w:left="0" w:firstLineChars="0" w:firstLine="0"/>
        <w:jc w:val="both"/>
        <w:rPr>
          <w:rFonts w:ascii="標楷體" w:eastAsia="標楷體" w:hAnsi="標楷體"/>
          <w:noProof/>
        </w:rPr>
      </w:pPr>
      <w:r w:rsidRPr="00913655">
        <w:rPr>
          <w:rFonts w:ascii="標楷體" w:eastAsia="標楷體" w:hAnsi="標楷體" w:cs="標楷體" w:hint="eastAsia"/>
          <w:color w:val="000000"/>
        </w:rPr>
        <w:t xml:space="preserve">　　</w:t>
      </w:r>
      <w:r w:rsidR="009270E8">
        <w:rPr>
          <w:rFonts w:ascii="標楷體" w:eastAsia="標楷體" w:hAnsi="標楷體" w:hint="eastAsia"/>
        </w:rPr>
        <w:t>由於</w:t>
      </w:r>
      <w:r w:rsidR="00146EF7">
        <w:rPr>
          <w:rFonts w:ascii="標楷體" w:eastAsia="標楷體" w:hAnsi="標楷體" w:hint="eastAsia"/>
        </w:rPr>
        <w:t>電腦斷層掃描資料存在雜訊，</w:t>
      </w:r>
      <w:r w:rsidR="00531BC5">
        <w:rPr>
          <w:rFonts w:ascii="Cambria" w:eastAsia="標楷體" w:hAnsi="Cambria" w:cs="Apple Color Emoji" w:hint="eastAsia"/>
          <w:color w:val="000000"/>
        </w:rPr>
        <w:t>本專案</w:t>
      </w:r>
      <w:r w:rsidR="00146EF7">
        <w:rPr>
          <w:rFonts w:ascii="標楷體" w:eastAsia="標楷體" w:hAnsi="標楷體" w:hint="eastAsia"/>
        </w:rPr>
        <w:t>所需去除之雜訊，包含</w:t>
      </w:r>
      <w:r w:rsidR="00146EF7" w:rsidRPr="00146EF7">
        <w:rPr>
          <w:rFonts w:ascii="標楷體" w:eastAsia="標楷體" w:hAnsi="標楷體" w:hint="eastAsia"/>
        </w:rPr>
        <w:t>周圍的頭骨和訊號強度低的微血管</w:t>
      </w:r>
      <w:r w:rsidR="00383F62">
        <w:rPr>
          <w:rFonts w:ascii="標楷體" w:eastAsia="標楷體" w:hAnsi="標楷體" w:hint="eastAsia"/>
        </w:rPr>
        <w:t>及腦組織部分</w:t>
      </w:r>
      <w:r w:rsidR="00146EF7">
        <w:rPr>
          <w:rFonts w:ascii="標楷體" w:eastAsia="標楷體" w:hAnsi="標楷體" w:hint="eastAsia"/>
        </w:rPr>
        <w:t>，因此</w:t>
      </w:r>
      <w:r w:rsidR="00484A7B">
        <w:rPr>
          <w:rFonts w:ascii="標楷體" w:eastAsia="標楷體" w:hAnsi="標楷體" w:hint="eastAsia"/>
        </w:rPr>
        <w:t>在</w:t>
      </w:r>
      <w:proofErr w:type="gramStart"/>
      <w:r w:rsidR="00484A7B">
        <w:rPr>
          <w:rFonts w:ascii="標楷體" w:eastAsia="標楷體" w:hAnsi="標楷體" w:hint="eastAsia"/>
        </w:rPr>
        <w:t>以點雲方式</w:t>
      </w:r>
      <w:proofErr w:type="gramEnd"/>
      <w:r w:rsidR="00484A7B">
        <w:rPr>
          <w:rFonts w:ascii="標楷體" w:eastAsia="標楷體" w:hAnsi="標楷體" w:hint="eastAsia"/>
        </w:rPr>
        <w:t>處理目標檔案前，</w:t>
      </w:r>
      <w:r w:rsidR="00146EF7">
        <w:rPr>
          <w:rFonts w:ascii="標楷體" w:eastAsia="標楷體" w:hAnsi="標楷體" w:hint="eastAsia"/>
        </w:rPr>
        <w:t>需要</w:t>
      </w:r>
      <w:r w:rsidR="00424E4B">
        <w:rPr>
          <w:rFonts w:ascii="標楷體" w:eastAsia="標楷體" w:hAnsi="標楷體" w:hint="eastAsia"/>
        </w:rPr>
        <w:t>在</w:t>
      </w:r>
      <w:proofErr w:type="spellStart"/>
      <w:r w:rsidR="005E752F" w:rsidRPr="008F52C5">
        <w:rPr>
          <w:rFonts w:eastAsia="標楷體"/>
        </w:rPr>
        <w:t>NIfTi</w:t>
      </w:r>
      <w:proofErr w:type="spellEnd"/>
      <w:r w:rsidR="00782E0D">
        <w:rPr>
          <w:rFonts w:eastAsia="標楷體" w:hint="eastAsia"/>
        </w:rPr>
        <w:t>（</w:t>
      </w:r>
      <w:r w:rsidR="00782E0D" w:rsidRPr="00782E0D">
        <w:rPr>
          <w:rFonts w:eastAsia="標楷體"/>
        </w:rPr>
        <w:t>Neuroimaging Informatics Technology Initiative</w:t>
      </w:r>
      <w:r w:rsidR="00782E0D">
        <w:rPr>
          <w:rFonts w:eastAsia="標楷體" w:hint="eastAsia"/>
        </w:rPr>
        <w:t>）</w:t>
      </w:r>
      <w:r w:rsidR="00424E4B">
        <w:rPr>
          <w:rFonts w:ascii="標楷體" w:eastAsia="標楷體" w:hAnsi="標楷體" w:hint="eastAsia"/>
        </w:rPr>
        <w:t>檔案階段</w:t>
      </w:r>
      <w:r w:rsidR="009270E8">
        <w:rPr>
          <w:rFonts w:ascii="標楷體" w:eastAsia="標楷體" w:hAnsi="標楷體" w:hint="eastAsia"/>
        </w:rPr>
        <w:t>初步處理電腦斷層掃描資料</w:t>
      </w:r>
      <w:r w:rsidR="00146EF7">
        <w:rPr>
          <w:rFonts w:ascii="標楷體" w:eastAsia="標楷體" w:hAnsi="標楷體" w:hint="eastAsia"/>
        </w:rPr>
        <w:t>。去除雜訊過程中，</w:t>
      </w:r>
      <w:r w:rsidR="00531BC5">
        <w:rPr>
          <w:rFonts w:ascii="Cambria" w:eastAsia="標楷體" w:hAnsi="Cambria" w:cs="Apple Color Emoji" w:hint="eastAsia"/>
          <w:color w:val="000000"/>
        </w:rPr>
        <w:t>本專案</w:t>
      </w:r>
      <w:r w:rsidR="0070396A">
        <w:rPr>
          <w:rFonts w:ascii="標楷體" w:eastAsia="標楷體" w:hAnsi="標楷體" w:hint="eastAsia"/>
        </w:rPr>
        <w:t>使用</w:t>
      </w:r>
      <w:r w:rsidR="00A253CD">
        <w:rPr>
          <w:rFonts w:eastAsia="標楷體"/>
        </w:rPr>
        <w:t>P</w:t>
      </w:r>
      <w:r w:rsidR="0096461A" w:rsidRPr="00726041">
        <w:rPr>
          <w:rFonts w:eastAsia="標楷體"/>
        </w:rPr>
        <w:t xml:space="preserve">ython </w:t>
      </w:r>
      <w:proofErr w:type="spellStart"/>
      <w:r w:rsidR="00A253CD" w:rsidRPr="00726041">
        <w:rPr>
          <w:rFonts w:eastAsia="標楷體"/>
        </w:rPr>
        <w:t>NiBabel</w:t>
      </w:r>
      <w:proofErr w:type="spellEnd"/>
      <w:r w:rsidR="0096461A" w:rsidRPr="00726041">
        <w:rPr>
          <w:rFonts w:eastAsia="標楷體" w:hint="eastAsia"/>
        </w:rPr>
        <w:t>套</w:t>
      </w:r>
      <w:r w:rsidR="0096461A">
        <w:rPr>
          <w:rFonts w:ascii="標楷體" w:eastAsia="標楷體" w:hAnsi="標楷體" w:hint="eastAsia"/>
        </w:rPr>
        <w:t>件讀取</w:t>
      </w:r>
      <w:proofErr w:type="spellStart"/>
      <w:r w:rsidR="004E47F9" w:rsidRPr="00B21373">
        <w:rPr>
          <w:rFonts w:eastAsia="標楷體"/>
        </w:rPr>
        <w:t>NIfTi</w:t>
      </w:r>
      <w:proofErr w:type="spellEnd"/>
      <w:r w:rsidR="0096461A">
        <w:rPr>
          <w:rFonts w:ascii="標楷體" w:eastAsia="標楷體" w:hAnsi="標楷體" w:hint="eastAsia"/>
        </w:rPr>
        <w:t>檔案</w:t>
      </w:r>
      <w:r w:rsidR="001A1038">
        <w:rPr>
          <w:rFonts w:ascii="標楷體" w:eastAsia="標楷體" w:hAnsi="標楷體" w:hint="eastAsia"/>
        </w:rPr>
        <w:t>之</w:t>
      </w:r>
      <w:r w:rsidR="000B278F">
        <w:rPr>
          <w:rFonts w:ascii="標楷體" w:eastAsia="標楷體" w:hAnsi="標楷體" w:hint="eastAsia"/>
        </w:rPr>
        <w:t>圖像訊號強度</w:t>
      </w:r>
      <w:r w:rsidR="001A1038">
        <w:rPr>
          <w:rFonts w:ascii="標楷體" w:eastAsia="標楷體" w:hAnsi="標楷體" w:hint="eastAsia"/>
        </w:rPr>
        <w:t>資料</w:t>
      </w:r>
      <w:r w:rsidR="000B278F">
        <w:rPr>
          <w:rFonts w:ascii="標楷體" w:eastAsia="標楷體" w:hAnsi="標楷體" w:hint="eastAsia"/>
        </w:rPr>
        <w:t>，</w:t>
      </w:r>
      <w:r w:rsidR="00BF454C">
        <w:rPr>
          <w:rFonts w:ascii="標楷體" w:eastAsia="標楷體" w:hAnsi="標楷體" w:hint="eastAsia"/>
        </w:rPr>
        <w:t>使用</w:t>
      </w:r>
      <w:r w:rsidR="00383F62">
        <w:rPr>
          <w:rFonts w:ascii="標楷體" w:eastAsia="標楷體" w:hAnsi="標楷體" w:hint="eastAsia"/>
        </w:rPr>
        <w:t>遮罩方式</w:t>
      </w:r>
      <w:r w:rsidR="002E014B">
        <w:rPr>
          <w:rFonts w:ascii="標楷體" w:eastAsia="標楷體" w:hAnsi="標楷體" w:hint="eastAsia"/>
        </w:rPr>
        <w:t>過濾</w:t>
      </w:r>
      <w:r w:rsidR="003B45E8" w:rsidRPr="00726041">
        <w:rPr>
          <w:rFonts w:eastAsia="標楷體"/>
        </w:rPr>
        <w:t>voxel</w:t>
      </w:r>
      <w:r w:rsidR="003B45E8">
        <w:rPr>
          <w:rFonts w:eastAsia="標楷體" w:hint="eastAsia"/>
        </w:rPr>
        <w:t>值</w:t>
      </w:r>
      <w:r w:rsidR="0070396A">
        <w:rPr>
          <w:rFonts w:ascii="標楷體" w:eastAsia="標楷體" w:hAnsi="標楷體" w:hint="eastAsia"/>
        </w:rPr>
        <w:t>小於</w:t>
      </w:r>
      <w:r w:rsidR="00B21373" w:rsidRPr="00726041">
        <w:rPr>
          <w:rFonts w:eastAsia="標楷體"/>
        </w:rPr>
        <w:t>85</w:t>
      </w:r>
      <w:r w:rsidR="0070396A" w:rsidRPr="00726041">
        <w:rPr>
          <w:rFonts w:eastAsia="標楷體" w:hint="eastAsia"/>
        </w:rPr>
        <w:t>的</w:t>
      </w:r>
      <w:r w:rsidR="002E014B">
        <w:rPr>
          <w:rFonts w:ascii="標楷體" w:eastAsia="標楷體" w:hAnsi="標楷體" w:hint="eastAsia"/>
        </w:rPr>
        <w:t>非</w:t>
      </w:r>
      <w:r w:rsidR="00383F62">
        <w:rPr>
          <w:rFonts w:ascii="標楷體" w:eastAsia="標楷體" w:hAnsi="標楷體" w:hint="eastAsia"/>
        </w:rPr>
        <w:t>目標血管範圍</w:t>
      </w:r>
      <w:r w:rsidR="0070396A">
        <w:rPr>
          <w:rFonts w:ascii="標楷體" w:eastAsia="標楷體" w:hAnsi="標楷體" w:hint="eastAsia"/>
        </w:rPr>
        <w:t>之</w:t>
      </w:r>
      <w:r w:rsidR="00383F62">
        <w:rPr>
          <w:rFonts w:ascii="標楷體" w:eastAsia="標楷體" w:hAnsi="標楷體" w:hint="eastAsia"/>
        </w:rPr>
        <w:t>訊號，</w:t>
      </w:r>
      <w:r w:rsidR="00573E26">
        <w:rPr>
          <w:rFonts w:ascii="標楷體" w:eastAsia="標楷體" w:hAnsi="標楷體" w:hint="eastAsia"/>
        </w:rPr>
        <w:t>以此作為初步去除雜訊的設定</w:t>
      </w:r>
      <w:r w:rsidR="00573E26">
        <w:rPr>
          <w:rFonts w:ascii="標楷體" w:eastAsia="標楷體" w:hAnsi="標楷體" w:cs="標楷體" w:hint="eastAsia"/>
          <w:color w:val="000000"/>
        </w:rPr>
        <w:t>。</w:t>
      </w:r>
      <w:r w:rsidR="003F1038">
        <w:rPr>
          <w:rFonts w:ascii="標楷體" w:eastAsia="標楷體" w:hAnsi="標楷體" w:cs="標楷體" w:hint="eastAsia"/>
        </w:rPr>
        <w:t>本專案使用</w:t>
      </w:r>
      <w:r w:rsidR="003F1038" w:rsidRPr="00726041">
        <w:rPr>
          <w:rFonts w:eastAsia="標楷體"/>
        </w:rPr>
        <w:t>ITK-Snap</w:t>
      </w:r>
      <w:r w:rsidR="00962470">
        <w:rPr>
          <w:rFonts w:eastAsia="標楷體" w:hint="eastAsia"/>
        </w:rPr>
        <w:t>軟體</w:t>
      </w:r>
      <w:r w:rsidR="003F1038">
        <w:rPr>
          <w:rFonts w:ascii="標楷體" w:eastAsia="標楷體" w:hAnsi="標楷體" w:cs="標楷體" w:hint="eastAsia"/>
        </w:rPr>
        <w:t>觀察</w:t>
      </w:r>
      <w:r w:rsidR="00C338C8" w:rsidRPr="00C338C8">
        <w:rPr>
          <w:rFonts w:ascii="標楷體" w:eastAsia="標楷體" w:hAnsi="標楷體" w:cs="標楷體" w:hint="eastAsia"/>
        </w:rPr>
        <w:t>三維醫學圖像</w:t>
      </w:r>
      <w:r w:rsidR="003F1038">
        <w:rPr>
          <w:rFonts w:ascii="標楷體" w:eastAsia="標楷體" w:hAnsi="標楷體" w:cs="標楷體" w:hint="eastAsia"/>
        </w:rPr>
        <w:t>，</w:t>
      </w:r>
      <w:r w:rsidR="00962470">
        <w:rPr>
          <w:rFonts w:ascii="標楷體" w:eastAsia="標楷體" w:hAnsi="標楷體" w:cs="標楷體" w:hint="eastAsia"/>
        </w:rPr>
        <w:t>開啟</w:t>
      </w:r>
      <w:r w:rsidR="00B81146">
        <w:rPr>
          <w:rFonts w:ascii="標楷體" w:eastAsia="標楷體" w:hAnsi="標楷體" w:cs="標楷體" w:hint="eastAsia"/>
        </w:rPr>
        <w:t>完成</w:t>
      </w:r>
      <w:r w:rsidR="00B81146">
        <w:rPr>
          <w:rFonts w:ascii="標楷體" w:eastAsia="標楷體" w:hAnsi="標楷體" w:hint="eastAsia"/>
        </w:rPr>
        <w:t>去除雜訊之</w:t>
      </w:r>
      <w:r w:rsidR="00B81146" w:rsidRPr="005E752F">
        <w:rPr>
          <w:rFonts w:eastAsia="標楷體"/>
          <w:color w:val="000000"/>
        </w:rPr>
        <w:t>CTA</w:t>
      </w:r>
      <w:r w:rsidR="00B81146" w:rsidRPr="006244BE">
        <w:rPr>
          <w:rFonts w:ascii="標楷體" w:eastAsia="標楷體" w:hAnsi="標楷體" w:cs="標楷體" w:hint="eastAsia"/>
        </w:rPr>
        <w:t>圖像</w:t>
      </w:r>
      <w:r w:rsidR="00B81146">
        <w:rPr>
          <w:rFonts w:ascii="標楷體" w:eastAsia="標楷體" w:hAnsi="標楷體" w:cs="標楷體" w:hint="eastAsia"/>
        </w:rPr>
        <w:t>，</w:t>
      </w:r>
      <w:r w:rsidR="00BA50BF">
        <w:rPr>
          <w:rFonts w:ascii="標楷體" w:eastAsia="標楷體" w:hAnsi="標楷體" w:cs="標楷體" w:hint="eastAsia"/>
        </w:rPr>
        <w:t>圖中白色</w:t>
      </w:r>
      <w:proofErr w:type="gramStart"/>
      <w:r w:rsidR="00962470">
        <w:rPr>
          <w:rFonts w:ascii="標楷體" w:eastAsia="標楷體" w:hAnsi="標楷體" w:cs="標楷體" w:hint="eastAsia"/>
        </w:rPr>
        <w:t>區塊</w:t>
      </w:r>
      <w:r w:rsidR="00BA50BF">
        <w:rPr>
          <w:rFonts w:ascii="標楷體" w:eastAsia="標楷體" w:hAnsi="標楷體" w:cs="標楷體" w:hint="eastAsia"/>
        </w:rPr>
        <w:t>即為</w:t>
      </w:r>
      <w:proofErr w:type="gramEnd"/>
      <w:r w:rsidR="00BA50BF">
        <w:rPr>
          <w:rFonts w:ascii="標楷體" w:eastAsia="標楷體" w:hAnsi="標楷體" w:cs="標楷體" w:hint="eastAsia"/>
        </w:rPr>
        <w:t>本專案所欲</w:t>
      </w:r>
      <w:r w:rsidR="00021301">
        <w:rPr>
          <w:rFonts w:ascii="標楷體" w:eastAsia="標楷體" w:hAnsi="標楷體" w:cs="標楷體" w:hint="eastAsia"/>
        </w:rPr>
        <w:t>取之血管。</w:t>
      </w:r>
    </w:p>
    <w:p w14:paraId="312947C8" w14:textId="07C61521" w:rsidR="00727614" w:rsidRDefault="00727614" w:rsidP="00640136">
      <w:pPr>
        <w:spacing w:line="240" w:lineRule="auto"/>
        <w:ind w:leftChars="0" w:left="0" w:firstLineChars="0" w:firstLine="0"/>
        <w:jc w:val="center"/>
        <w:rPr>
          <w:rFonts w:ascii="標楷體" w:eastAsia="標楷體" w:hAnsi="標楷體"/>
          <w:noProof/>
        </w:rPr>
      </w:pPr>
    </w:p>
    <w:tbl>
      <w:tblPr>
        <w:tblStyle w:val="af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727614" w14:paraId="26BAD14E" w14:textId="77777777" w:rsidTr="00726041">
        <w:tc>
          <w:tcPr>
            <w:tcW w:w="3020" w:type="dxa"/>
          </w:tcPr>
          <w:p w14:paraId="19B695A3" w14:textId="6BEA44F8" w:rsidR="00727614" w:rsidRDefault="00727614" w:rsidP="00640136">
            <w:pPr>
              <w:spacing w:line="240" w:lineRule="auto"/>
              <w:ind w:leftChars="0" w:left="0" w:firstLineChars="0" w:firstLine="0"/>
              <w:jc w:val="center"/>
              <w:rPr>
                <w:rFonts w:ascii="標楷體" w:eastAsia="標楷體" w:hAnsi="標楷體"/>
                <w:noProof/>
              </w:rPr>
            </w:pPr>
            <w:r>
              <w:rPr>
                <w:rFonts w:ascii="標楷體" w:eastAsia="標楷體" w:hAnsi="標楷體"/>
                <w:noProof/>
              </w:rPr>
              <w:drawing>
                <wp:inline distT="0" distB="0" distL="0" distR="0" wp14:anchorId="1564DD1A" wp14:editId="5982DD6D">
                  <wp:extent cx="1752126" cy="970915"/>
                  <wp:effectExtent l="0" t="0" r="635" b="635"/>
                  <wp:docPr id="52810914" name="圖片 528109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469015" name="圖片 72469015"/>
                          <pic:cNvPicPr/>
                        </pic:nvPicPr>
                        <pic:blipFill rotWithShape="1"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" r="51709" b="53324"/>
                          <a:stretch/>
                        </pic:blipFill>
                        <pic:spPr bwMode="auto">
                          <a:xfrm>
                            <a:off x="0" y="0"/>
                            <a:ext cx="1790929" cy="9924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0" w:type="dxa"/>
          </w:tcPr>
          <w:p w14:paraId="0C974BA9" w14:textId="25A2A9B4" w:rsidR="00727614" w:rsidRDefault="00727614" w:rsidP="00640136">
            <w:pPr>
              <w:spacing w:line="240" w:lineRule="auto"/>
              <w:ind w:leftChars="0" w:left="0" w:firstLineChars="0" w:firstLine="0"/>
              <w:jc w:val="center"/>
              <w:rPr>
                <w:rFonts w:ascii="標楷體" w:eastAsia="標楷體" w:hAnsi="標楷體"/>
                <w:noProof/>
              </w:rPr>
            </w:pPr>
            <w:r>
              <w:rPr>
                <w:rFonts w:ascii="標楷體" w:eastAsia="標楷體" w:hAnsi="標楷體"/>
                <w:noProof/>
              </w:rPr>
              <w:drawing>
                <wp:inline distT="0" distB="0" distL="0" distR="0" wp14:anchorId="6C552E69" wp14:editId="1AE2720D">
                  <wp:extent cx="1728000" cy="971358"/>
                  <wp:effectExtent l="0" t="0" r="5715" b="635"/>
                  <wp:docPr id="1783531234" name="圖片 1783531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469015" name="圖片 72469015"/>
                          <pic:cNvPicPr/>
                        </pic:nvPicPr>
                        <pic:blipFill rotWithShape="1"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0234" r="1990" b="52848"/>
                          <a:stretch/>
                        </pic:blipFill>
                        <pic:spPr bwMode="auto">
                          <a:xfrm>
                            <a:off x="0" y="0"/>
                            <a:ext cx="1728000" cy="9713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0" w:type="dxa"/>
          </w:tcPr>
          <w:p w14:paraId="233E43C6" w14:textId="43B0D067" w:rsidR="00727614" w:rsidRDefault="00727614" w:rsidP="00640136">
            <w:pPr>
              <w:spacing w:line="240" w:lineRule="auto"/>
              <w:ind w:leftChars="0" w:left="0" w:firstLineChars="0" w:firstLine="0"/>
              <w:jc w:val="center"/>
              <w:rPr>
                <w:rFonts w:ascii="標楷體" w:eastAsia="標楷體" w:hAnsi="標楷體"/>
                <w:noProof/>
              </w:rPr>
            </w:pPr>
            <w:r>
              <w:rPr>
                <w:rFonts w:ascii="標楷體" w:eastAsia="標楷體" w:hAnsi="標楷體"/>
                <w:noProof/>
              </w:rPr>
              <w:drawing>
                <wp:inline distT="0" distB="0" distL="0" distR="0" wp14:anchorId="7137C819" wp14:editId="04044845">
                  <wp:extent cx="1728000" cy="968956"/>
                  <wp:effectExtent l="0" t="0" r="5715" b="3175"/>
                  <wp:docPr id="592925578" name="圖片 5929255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469015" name="圖片 72469015"/>
                          <pic:cNvPicPr/>
                        </pic:nvPicPr>
                        <pic:blipFill rotWithShape="1"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9915" t="50486" r="1991" b="2357"/>
                          <a:stretch/>
                        </pic:blipFill>
                        <pic:spPr bwMode="auto">
                          <a:xfrm>
                            <a:off x="0" y="0"/>
                            <a:ext cx="1728000" cy="9689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92BDAE" w14:textId="54ECA250" w:rsidR="003F1038" w:rsidRDefault="00C338C8" w:rsidP="003D703E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line="240" w:lineRule="auto"/>
        <w:ind w:leftChars="0" w:left="0" w:firstLineChars="0" w:firstLine="0"/>
        <w:jc w:val="center"/>
        <w:rPr>
          <w:rFonts w:ascii="標楷體" w:eastAsia="標楷體" w:hAnsi="標楷體" w:cs="標楷體"/>
        </w:rPr>
      </w:pPr>
      <w:r w:rsidRPr="006244BE">
        <w:rPr>
          <w:rFonts w:ascii="標楷體" w:eastAsia="標楷體" w:hAnsi="標楷體" w:cs="標楷體" w:hint="eastAsia"/>
        </w:rPr>
        <w:t>圖</w:t>
      </w:r>
      <w:r w:rsidR="00E54DF4">
        <w:rPr>
          <w:rFonts w:ascii="標楷體" w:eastAsia="標楷體" w:hAnsi="標楷體" w:cs="標楷體" w:hint="eastAsia"/>
        </w:rPr>
        <w:t>3</w:t>
      </w:r>
      <w:r w:rsidR="00314E48" w:rsidRPr="006244BE">
        <w:rPr>
          <w:rFonts w:ascii="標楷體" w:eastAsia="標楷體" w:hAnsi="標楷體" w:cs="標楷體" w:hint="eastAsia"/>
        </w:rPr>
        <w:t>：</w:t>
      </w:r>
      <w:r w:rsidR="00314E48">
        <w:rPr>
          <w:rFonts w:ascii="標楷體" w:eastAsia="標楷體" w:hAnsi="標楷體" w:cs="標楷體" w:hint="eastAsia"/>
        </w:rPr>
        <w:t>去除雜訊之</w:t>
      </w:r>
      <w:r w:rsidR="00314E48" w:rsidRPr="005E752F">
        <w:rPr>
          <w:rFonts w:eastAsia="標楷體"/>
          <w:color w:val="000000"/>
        </w:rPr>
        <w:t>CTA</w:t>
      </w:r>
      <w:r w:rsidR="004B43E5">
        <w:rPr>
          <w:rFonts w:eastAsia="標楷體" w:hint="eastAsia"/>
          <w:color w:val="000000"/>
        </w:rPr>
        <w:t>腦血管</w:t>
      </w:r>
      <w:r w:rsidR="00314E48" w:rsidRPr="006244BE">
        <w:rPr>
          <w:rFonts w:ascii="標楷體" w:eastAsia="標楷體" w:hAnsi="標楷體" w:cs="標楷體" w:hint="eastAsia"/>
        </w:rPr>
        <w:t>圖像</w:t>
      </w:r>
      <w:r w:rsidR="00D27C5F">
        <w:rPr>
          <w:rFonts w:ascii="標楷體" w:eastAsia="標楷體" w:hAnsi="標楷體" w:cs="標楷體" w:hint="eastAsia"/>
        </w:rPr>
        <w:t>。</w:t>
      </w:r>
      <w:r w:rsidR="003F1038" w:rsidRPr="006244BE">
        <w:rPr>
          <w:rFonts w:ascii="標楷體" w:eastAsia="標楷體" w:hAnsi="標楷體" w:cs="標楷體" w:hint="eastAsia"/>
        </w:rPr>
        <w:t>由左至右</w:t>
      </w:r>
      <w:r w:rsidR="003F1038">
        <w:rPr>
          <w:rFonts w:ascii="標楷體" w:eastAsia="標楷體" w:hAnsi="標楷體" w:cs="標楷體" w:hint="eastAsia"/>
        </w:rPr>
        <w:t>為三個不同切面，</w:t>
      </w:r>
      <w:r w:rsidR="003F1038" w:rsidRPr="0065364B">
        <w:rPr>
          <w:rFonts w:ascii="標楷體" w:eastAsia="標楷體" w:hAnsi="標楷體" w:cs="標楷體" w:hint="eastAsia"/>
        </w:rPr>
        <w:t>分別為</w:t>
      </w:r>
    </w:p>
    <w:p w14:paraId="612275B0" w14:textId="0FBB3D2B" w:rsidR="00D27C5F" w:rsidRPr="00021301" w:rsidRDefault="003F1038" w:rsidP="00640136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line="240" w:lineRule="auto"/>
        <w:ind w:leftChars="0" w:left="0" w:firstLineChars="0" w:firstLine="0"/>
        <w:jc w:val="center"/>
        <w:rPr>
          <w:rFonts w:ascii="標楷體" w:eastAsia="標楷體" w:hAnsi="標楷體" w:cs="標楷體"/>
        </w:rPr>
      </w:pPr>
      <w:r w:rsidRPr="0065364B">
        <w:rPr>
          <w:shd w:val="clear" w:color="auto" w:fill="FFFFFF"/>
        </w:rPr>
        <w:t>Axial plane</w:t>
      </w:r>
      <w:r w:rsidRPr="0065364B">
        <w:rPr>
          <w:rFonts w:ascii="標楷體" w:eastAsia="標楷體" w:hAnsi="標楷體" w:cs="標楷體" w:hint="eastAsia"/>
        </w:rPr>
        <w:t>（</w:t>
      </w:r>
      <w:r w:rsidRPr="0065364B">
        <w:rPr>
          <w:rFonts w:ascii="標楷體" w:eastAsia="標楷體" w:hAnsi="標楷體" w:hint="eastAsia"/>
          <w:shd w:val="clear" w:color="auto" w:fill="FFFFFF"/>
        </w:rPr>
        <w:t>軸狀</w:t>
      </w:r>
      <w:r w:rsidRPr="0065364B">
        <w:rPr>
          <w:rFonts w:ascii="標楷體" w:eastAsia="標楷體" w:hAnsi="標楷體"/>
          <w:shd w:val="clear" w:color="auto" w:fill="FFFFFF"/>
        </w:rPr>
        <w:t>切面</w:t>
      </w:r>
      <w:r w:rsidRPr="0065364B">
        <w:rPr>
          <w:rFonts w:ascii="標楷體" w:eastAsia="標楷體" w:hAnsi="標楷體" w:cs="標楷體" w:hint="eastAsia"/>
        </w:rPr>
        <w:t>）</w:t>
      </w:r>
      <w:r w:rsidRPr="0065364B">
        <w:rPr>
          <w:rFonts w:ascii="Verdana" w:hAnsi="Verdana" w:hint="eastAsia"/>
          <w:shd w:val="clear" w:color="auto" w:fill="FFFFFF"/>
        </w:rPr>
        <w:t>、</w:t>
      </w:r>
      <w:r w:rsidRPr="0065364B">
        <w:rPr>
          <w:shd w:val="clear" w:color="auto" w:fill="FFFFFF"/>
        </w:rPr>
        <w:t>Sagittal plane</w:t>
      </w:r>
      <w:r w:rsidRPr="0065364B">
        <w:rPr>
          <w:rFonts w:ascii="標楷體" w:eastAsia="標楷體" w:hAnsi="標楷體" w:cs="標楷體" w:hint="eastAsia"/>
        </w:rPr>
        <w:t>（</w:t>
      </w:r>
      <w:proofErr w:type="gramStart"/>
      <w:r w:rsidRPr="0065364B">
        <w:rPr>
          <w:rFonts w:ascii="標楷體" w:eastAsia="標楷體" w:hAnsi="標楷體"/>
          <w:shd w:val="clear" w:color="auto" w:fill="FFFFFF"/>
        </w:rPr>
        <w:t>矢</w:t>
      </w:r>
      <w:proofErr w:type="gramEnd"/>
      <w:r w:rsidRPr="0065364B">
        <w:rPr>
          <w:rFonts w:ascii="標楷體" w:eastAsia="標楷體" w:hAnsi="標楷體"/>
          <w:shd w:val="clear" w:color="auto" w:fill="FFFFFF"/>
        </w:rPr>
        <w:t>狀切面</w:t>
      </w:r>
      <w:r w:rsidRPr="0065364B">
        <w:rPr>
          <w:rFonts w:ascii="標楷體" w:eastAsia="標楷體" w:hAnsi="標楷體" w:cs="標楷體" w:hint="eastAsia"/>
        </w:rPr>
        <w:t>）</w:t>
      </w:r>
      <w:r w:rsidRPr="0065364B">
        <w:rPr>
          <w:rFonts w:ascii="Verdana" w:hAnsi="Verdana" w:hint="eastAsia"/>
          <w:shd w:val="clear" w:color="auto" w:fill="FFFFFF"/>
        </w:rPr>
        <w:t>、</w:t>
      </w:r>
      <w:r w:rsidRPr="0065364B">
        <w:rPr>
          <w:shd w:val="clear" w:color="auto" w:fill="FFFFFF"/>
        </w:rPr>
        <w:t>Coronal plane</w:t>
      </w:r>
      <w:r w:rsidRPr="0065364B">
        <w:rPr>
          <w:rFonts w:ascii="標楷體" w:eastAsia="標楷體" w:hAnsi="標楷體" w:cs="標楷體" w:hint="eastAsia"/>
        </w:rPr>
        <w:t>（</w:t>
      </w:r>
      <w:r w:rsidRPr="0065364B">
        <w:rPr>
          <w:rFonts w:ascii="標楷體" w:eastAsia="標楷體" w:hAnsi="標楷體"/>
          <w:shd w:val="clear" w:color="auto" w:fill="FFFFFF"/>
        </w:rPr>
        <w:t>冠狀切面</w:t>
      </w:r>
      <w:r w:rsidRPr="0065364B">
        <w:rPr>
          <w:rFonts w:ascii="標楷體" w:eastAsia="標楷體" w:hAnsi="標楷體" w:cs="標楷體" w:hint="eastAsia"/>
        </w:rPr>
        <w:t>）</w:t>
      </w:r>
    </w:p>
    <w:p w14:paraId="25950345" w14:textId="77777777" w:rsidR="00983887" w:rsidRPr="009270E8" w:rsidRDefault="00983887" w:rsidP="00726041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line="240" w:lineRule="auto"/>
        <w:ind w:leftChars="0" w:left="0" w:firstLineChars="0" w:firstLine="0"/>
        <w:jc w:val="center"/>
        <w:rPr>
          <w:rFonts w:ascii="標楷體" w:eastAsia="標楷體" w:hAnsi="標楷體"/>
        </w:rPr>
      </w:pPr>
    </w:p>
    <w:p w14:paraId="6B8D12B2" w14:textId="77777777" w:rsidR="002A4F9B" w:rsidRDefault="002A4F9B" w:rsidP="00726041">
      <w:pPr>
        <w:pStyle w:val="aa"/>
        <w:numPr>
          <w:ilvl w:val="0"/>
          <w:numId w:val="22"/>
        </w:numPr>
        <w:spacing w:line="240" w:lineRule="auto"/>
        <w:ind w:leftChars="0" w:firstLineChars="0"/>
        <w:jc w:val="both"/>
        <w:rPr>
          <w:rFonts w:ascii="標楷體" w:eastAsia="標楷體" w:hAnsi="標楷體"/>
        </w:rPr>
      </w:pPr>
      <w:bookmarkStart w:id="4" w:name="_Hlk148273723"/>
      <w:r>
        <w:rPr>
          <w:rFonts w:ascii="標楷體" w:eastAsia="標楷體" w:hAnsi="標楷體" w:hint="eastAsia"/>
        </w:rPr>
        <w:t>三</w:t>
      </w:r>
      <w:proofErr w:type="gramStart"/>
      <w:r>
        <w:rPr>
          <w:rFonts w:ascii="標楷體" w:eastAsia="標楷體" w:hAnsi="標楷體" w:hint="eastAsia"/>
        </w:rPr>
        <w:t>維點雲</w:t>
      </w:r>
      <w:proofErr w:type="gramEnd"/>
      <w:r>
        <w:rPr>
          <w:rFonts w:ascii="標楷體" w:eastAsia="標楷體" w:hAnsi="標楷體" w:hint="eastAsia"/>
        </w:rPr>
        <w:t>模型</w:t>
      </w:r>
      <w:bookmarkEnd w:id="4"/>
      <w:r>
        <w:rPr>
          <w:rFonts w:ascii="標楷體" w:eastAsia="標楷體" w:hAnsi="標楷體" w:hint="eastAsia"/>
        </w:rPr>
        <w:t>建構</w:t>
      </w:r>
    </w:p>
    <w:p w14:paraId="2C0D6E72" w14:textId="6879FC06" w:rsidR="009270E8" w:rsidRPr="00622C8A" w:rsidRDefault="00D906F9" w:rsidP="00726041">
      <w:pPr>
        <w:spacing w:line="240" w:lineRule="auto"/>
        <w:ind w:leftChars="0" w:left="0" w:firstLineChars="0" w:firstLine="0"/>
        <w:jc w:val="both"/>
        <w:rPr>
          <w:rFonts w:ascii="標楷體" w:eastAsia="標楷體" w:hAnsi="標楷體"/>
        </w:rPr>
      </w:pPr>
      <w:r w:rsidRPr="00913655">
        <w:rPr>
          <w:rFonts w:ascii="標楷體" w:eastAsia="標楷體" w:hAnsi="標楷體" w:cs="標楷體" w:hint="eastAsia"/>
          <w:color w:val="000000"/>
        </w:rPr>
        <w:t xml:space="preserve">　　</w:t>
      </w:r>
      <w:r w:rsidR="00587E94">
        <w:rPr>
          <w:rFonts w:ascii="標楷體" w:eastAsia="標楷體" w:hAnsi="標楷體" w:hint="eastAsia"/>
        </w:rPr>
        <w:t>在初步完成資料處理後，利用</w:t>
      </w:r>
      <w:r w:rsidR="00E54DF4">
        <w:rPr>
          <w:rFonts w:ascii="標楷體" w:eastAsia="標楷體" w:hAnsi="標楷體" w:hint="eastAsia"/>
        </w:rPr>
        <w:t>完成資料</w:t>
      </w:r>
      <w:r w:rsidR="00587E94">
        <w:rPr>
          <w:rFonts w:ascii="標楷體" w:eastAsia="標楷體" w:hAnsi="標楷體" w:hint="eastAsia"/>
        </w:rPr>
        <w:t>處理的醫學檔案</w:t>
      </w:r>
      <w:r w:rsidR="00962470">
        <w:rPr>
          <w:rFonts w:ascii="標楷體" w:eastAsia="標楷體" w:hAnsi="標楷體" w:hint="eastAsia"/>
        </w:rPr>
        <w:t>，將上述所說之血管建構成</w:t>
      </w:r>
      <w:proofErr w:type="gramStart"/>
      <w:r w:rsidR="00962470">
        <w:rPr>
          <w:rFonts w:ascii="標楷體" w:eastAsia="標楷體" w:hAnsi="標楷體" w:hint="eastAsia"/>
        </w:rPr>
        <w:t>立體點雲模型</w:t>
      </w:r>
      <w:proofErr w:type="gramEnd"/>
      <w:r w:rsidR="00962470">
        <w:rPr>
          <w:rFonts w:ascii="標楷體" w:eastAsia="標楷體" w:hAnsi="標楷體" w:cs="標楷體" w:hint="eastAsia"/>
          <w:color w:val="000000"/>
        </w:rPr>
        <w:t>（圖3）</w:t>
      </w:r>
      <w:r w:rsidR="00587E94">
        <w:rPr>
          <w:rFonts w:ascii="標楷體" w:eastAsia="標楷體" w:hAnsi="標楷體" w:hint="eastAsia"/>
        </w:rPr>
        <w:t>，</w:t>
      </w:r>
      <w:r w:rsidR="00021301">
        <w:rPr>
          <w:rFonts w:ascii="標楷體" w:eastAsia="標楷體" w:hAnsi="標楷體" w:hint="eastAsia"/>
        </w:rPr>
        <w:t>在測試現有之硬體設備短時間內可運行，並同時保留模型型態完整性的最大化，</w:t>
      </w:r>
      <w:r w:rsidR="00531BC5">
        <w:rPr>
          <w:rFonts w:ascii="Cambria" w:eastAsia="標楷體" w:hAnsi="Cambria" w:cs="Apple Color Emoji" w:hint="eastAsia"/>
          <w:color w:val="000000"/>
        </w:rPr>
        <w:t>本專案</w:t>
      </w:r>
      <w:r w:rsidR="00587E94">
        <w:rPr>
          <w:rFonts w:ascii="標楷體" w:eastAsia="標楷體" w:hAnsi="標楷體" w:hint="eastAsia"/>
        </w:rPr>
        <w:t>所設定的</w:t>
      </w:r>
      <w:proofErr w:type="gramStart"/>
      <w:r w:rsidR="00587E94">
        <w:rPr>
          <w:rFonts w:ascii="標楷體" w:eastAsia="標楷體" w:hAnsi="標楷體" w:hint="eastAsia"/>
        </w:rPr>
        <w:t>點雲</w:t>
      </w:r>
      <w:r w:rsidR="00651539">
        <w:rPr>
          <w:rFonts w:ascii="標楷體" w:eastAsia="標楷體" w:hAnsi="標楷體" w:hint="eastAsia"/>
        </w:rPr>
        <w:t>總</w:t>
      </w:r>
      <w:proofErr w:type="gramEnd"/>
      <w:r w:rsidR="00587E94">
        <w:rPr>
          <w:rFonts w:ascii="標楷體" w:eastAsia="標楷體" w:hAnsi="標楷體" w:hint="eastAsia"/>
        </w:rPr>
        <w:t>點數為</w:t>
      </w:r>
      <w:r w:rsidR="00587E94" w:rsidRPr="00726041">
        <w:rPr>
          <w:shd w:val="clear" w:color="auto" w:fill="FFFFFF"/>
        </w:rPr>
        <w:t>8000</w:t>
      </w:r>
      <w:r w:rsidR="00587E94">
        <w:rPr>
          <w:rFonts w:ascii="標楷體" w:eastAsia="標楷體" w:hAnsi="標楷體" w:hint="eastAsia"/>
        </w:rPr>
        <w:t>點，</w:t>
      </w:r>
      <w:r w:rsidR="00595427">
        <w:rPr>
          <w:rFonts w:ascii="標楷體" w:eastAsia="標楷體" w:hAnsi="標楷體" w:hint="eastAsia"/>
        </w:rPr>
        <w:t>目的為</w:t>
      </w:r>
      <w:r w:rsidR="00587E94">
        <w:rPr>
          <w:rFonts w:ascii="標楷體" w:eastAsia="標楷體" w:hAnsi="標楷體" w:hint="eastAsia"/>
        </w:rPr>
        <w:t>增強點數建構出</w:t>
      </w:r>
      <w:proofErr w:type="gramStart"/>
      <w:r>
        <w:rPr>
          <w:rFonts w:ascii="標楷體" w:eastAsia="標楷體" w:hAnsi="標楷體" w:hint="eastAsia"/>
        </w:rPr>
        <w:t>腦部的完整性</w:t>
      </w:r>
      <w:proofErr w:type="gramEnd"/>
      <w:r w:rsidR="001D7D62">
        <w:rPr>
          <w:rFonts w:ascii="標楷體" w:eastAsia="標楷體" w:hAnsi="標楷體" w:hint="eastAsia"/>
        </w:rPr>
        <w:t>，同時保留後續</w:t>
      </w:r>
      <w:r w:rsidR="00E35A1B">
        <w:rPr>
          <w:rFonts w:ascii="標楷體" w:eastAsia="標楷體" w:hAnsi="標楷體" w:hint="eastAsia"/>
        </w:rPr>
        <w:t>用於</w:t>
      </w:r>
      <w:proofErr w:type="spellStart"/>
      <w:r w:rsidR="00356804">
        <w:rPr>
          <w:rFonts w:eastAsia="標楷體"/>
          <w:color w:val="000000"/>
        </w:rPr>
        <w:t>P</w:t>
      </w:r>
      <w:r w:rsidR="001D7D62" w:rsidRPr="00550730">
        <w:rPr>
          <w:rFonts w:eastAsia="標楷體"/>
          <w:color w:val="000000"/>
        </w:rPr>
        <w:t>oint</w:t>
      </w:r>
      <w:r w:rsidR="00356804">
        <w:rPr>
          <w:rFonts w:eastAsia="標楷體"/>
          <w:color w:val="000000"/>
        </w:rPr>
        <w:t>N</w:t>
      </w:r>
      <w:r w:rsidR="00595427" w:rsidRPr="00550730">
        <w:rPr>
          <w:rFonts w:eastAsia="標楷體"/>
          <w:color w:val="000000"/>
        </w:rPr>
        <w:t>et</w:t>
      </w:r>
      <w:proofErr w:type="spellEnd"/>
      <w:r w:rsidR="00356804" w:rsidRPr="00E61296">
        <w:rPr>
          <w:rFonts w:eastAsia="標楷體"/>
          <w:color w:val="000000"/>
        </w:rPr>
        <w:t>++</w:t>
      </w:r>
      <w:r w:rsidR="001D7D62">
        <w:rPr>
          <w:rFonts w:ascii="標楷體" w:eastAsia="標楷體" w:hAnsi="標楷體" w:hint="eastAsia"/>
        </w:rPr>
        <w:t>研究的延展性</w:t>
      </w:r>
      <w:r>
        <w:rPr>
          <w:rFonts w:ascii="標楷體" w:eastAsia="標楷體" w:hAnsi="標楷體" w:hint="eastAsia"/>
        </w:rPr>
        <w:t>。</w:t>
      </w:r>
    </w:p>
    <w:p w14:paraId="4D6D6FB2" w14:textId="74C734D1" w:rsidR="009270E8" w:rsidRDefault="00A17980" w:rsidP="00726041">
      <w:pPr>
        <w:spacing w:line="240" w:lineRule="auto"/>
        <w:ind w:leftChars="0" w:left="0" w:firstLineChars="0" w:hanging="2"/>
        <w:jc w:val="center"/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inline distT="0" distB="0" distL="0" distR="0" wp14:anchorId="6FB6B662" wp14:editId="19BFF7ED">
            <wp:extent cx="1637265" cy="1744980"/>
            <wp:effectExtent l="0" t="0" r="1270" b="7620"/>
            <wp:docPr id="363269368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269368" name="圖片 363269368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1820" cy="1749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/>
          <w:noProof/>
        </w:rPr>
        <w:drawing>
          <wp:inline distT="0" distB="0" distL="0" distR="0" wp14:anchorId="0B5FED46" wp14:editId="3AF9BC77">
            <wp:extent cx="1897380" cy="1252918"/>
            <wp:effectExtent l="0" t="0" r="7620" b="4445"/>
            <wp:docPr id="725423698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423698" name="圖片 725423698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7000" cy="125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/>
          <w:noProof/>
        </w:rPr>
        <w:drawing>
          <wp:inline distT="0" distB="0" distL="0" distR="0" wp14:anchorId="1942220D" wp14:editId="4FF311AB">
            <wp:extent cx="1866900" cy="1449357"/>
            <wp:effectExtent l="0" t="0" r="0" b="0"/>
            <wp:docPr id="188166849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668496" name="圖片 1881668496"/>
                    <pic:cNvPicPr/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723"/>
                    <a:stretch/>
                  </pic:blipFill>
                  <pic:spPr bwMode="auto">
                    <a:xfrm>
                      <a:off x="0" y="0"/>
                      <a:ext cx="1873529" cy="14545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D129E2" w14:textId="042DB6B2" w:rsidR="005F59FC" w:rsidRDefault="00733B1D" w:rsidP="00726041">
      <w:pPr>
        <w:spacing w:line="240" w:lineRule="auto"/>
        <w:ind w:leftChars="0" w:left="0" w:firstLineChars="0" w:hanging="2"/>
        <w:jc w:val="center"/>
        <w:rPr>
          <w:rFonts w:ascii="標楷體" w:eastAsia="標楷體" w:hAnsi="標楷體" w:cs="標楷體"/>
          <w:color w:val="000000"/>
        </w:rPr>
      </w:pPr>
      <w:r>
        <w:rPr>
          <w:rFonts w:ascii="標楷體" w:eastAsia="標楷體" w:hAnsi="標楷體" w:hint="eastAsia"/>
        </w:rPr>
        <w:t>圖</w:t>
      </w:r>
      <w:r w:rsidR="00E54DF4">
        <w:rPr>
          <w:rFonts w:ascii="標楷體" w:eastAsia="標楷體" w:hAnsi="標楷體" w:hint="eastAsia"/>
        </w:rPr>
        <w:t>4-1</w:t>
      </w:r>
      <w:r w:rsidRPr="006244BE">
        <w:rPr>
          <w:rFonts w:ascii="標楷體" w:eastAsia="標楷體" w:hAnsi="標楷體" w:cs="標楷體" w:hint="eastAsia"/>
        </w:rPr>
        <w:t>：</w:t>
      </w:r>
      <w:r>
        <w:rPr>
          <w:rFonts w:ascii="標楷體" w:eastAsia="標楷體" w:hAnsi="標楷體" w:cs="標楷體" w:hint="eastAsia"/>
        </w:rPr>
        <w:t>三</w:t>
      </w:r>
      <w:proofErr w:type="gramStart"/>
      <w:r>
        <w:rPr>
          <w:rFonts w:ascii="標楷體" w:eastAsia="標楷體" w:hAnsi="標楷體" w:cs="標楷體" w:hint="eastAsia"/>
        </w:rPr>
        <w:t>維點雲</w:t>
      </w:r>
      <w:proofErr w:type="gramEnd"/>
      <w:r>
        <w:rPr>
          <w:rFonts w:ascii="標楷體" w:eastAsia="標楷體" w:hAnsi="標楷體" w:cs="標楷體" w:hint="eastAsia"/>
        </w:rPr>
        <w:t>立體模型</w:t>
      </w:r>
      <w:r w:rsidR="00356804">
        <w:rPr>
          <w:rFonts w:ascii="標楷體" w:eastAsia="標楷體" w:hAnsi="標楷體" w:cs="標楷體" w:hint="eastAsia"/>
          <w:color w:val="000000"/>
        </w:rPr>
        <w:t>。</w:t>
      </w:r>
      <w:r w:rsidR="00A17980">
        <w:rPr>
          <w:rFonts w:ascii="標楷體" w:eastAsia="標楷體" w:hAnsi="標楷體" w:cs="標楷體" w:hint="eastAsia"/>
          <w:color w:val="000000"/>
        </w:rPr>
        <w:t>黑色</w:t>
      </w:r>
      <w:proofErr w:type="gramStart"/>
      <w:r w:rsidR="00356804">
        <w:rPr>
          <w:rFonts w:ascii="標楷體" w:eastAsia="標楷體" w:hAnsi="標楷體" w:cs="標楷體" w:hint="eastAsia"/>
          <w:color w:val="000000"/>
        </w:rPr>
        <w:t>點雲</w:t>
      </w:r>
      <w:r w:rsidR="00A17980">
        <w:rPr>
          <w:rFonts w:ascii="標楷體" w:eastAsia="標楷體" w:hAnsi="標楷體" w:cs="標楷體" w:hint="eastAsia"/>
          <w:color w:val="000000"/>
        </w:rPr>
        <w:t>為原檔建</w:t>
      </w:r>
      <w:proofErr w:type="gramEnd"/>
      <w:r w:rsidR="00A17980">
        <w:rPr>
          <w:rFonts w:ascii="標楷體" w:eastAsia="標楷體" w:hAnsi="標楷體" w:cs="標楷體" w:hint="eastAsia"/>
          <w:color w:val="000000"/>
        </w:rPr>
        <w:t>構之</w:t>
      </w:r>
      <w:proofErr w:type="gramStart"/>
      <w:r w:rsidR="00356804">
        <w:rPr>
          <w:rFonts w:ascii="標楷體" w:eastAsia="標楷體" w:hAnsi="標楷體" w:cs="標楷體" w:hint="eastAsia"/>
          <w:color w:val="000000"/>
        </w:rPr>
        <w:t>全腦樣態</w:t>
      </w:r>
      <w:proofErr w:type="gramEnd"/>
      <w:r w:rsidR="00A17980">
        <w:rPr>
          <w:rFonts w:ascii="標楷體" w:eastAsia="標楷體" w:hAnsi="標楷體" w:cs="標楷體" w:hint="eastAsia"/>
          <w:color w:val="000000"/>
        </w:rPr>
        <w:t>，藍色為</w:t>
      </w:r>
      <w:r w:rsidR="00A17980">
        <w:rPr>
          <w:rFonts w:ascii="標楷體" w:eastAsia="標楷體" w:hAnsi="標楷體" w:hint="eastAsia"/>
        </w:rPr>
        <w:t>完成資料處理後建構之血管</w:t>
      </w:r>
      <w:r w:rsidR="00356804">
        <w:rPr>
          <w:rFonts w:ascii="標楷體" w:eastAsia="標楷體" w:hAnsi="標楷體" w:cs="標楷體" w:hint="eastAsia"/>
          <w:color w:val="000000"/>
        </w:rPr>
        <w:t>樣態。</w:t>
      </w:r>
      <w:r w:rsidR="005F59FC" w:rsidRPr="006244BE">
        <w:rPr>
          <w:rFonts w:ascii="標楷體" w:eastAsia="標楷體" w:hAnsi="標楷體" w:cs="標楷體" w:hint="eastAsia"/>
        </w:rPr>
        <w:t>由左至右</w:t>
      </w:r>
      <w:r w:rsidR="005F59FC">
        <w:rPr>
          <w:rFonts w:ascii="標楷體" w:eastAsia="標楷體" w:hAnsi="標楷體" w:cs="標楷體" w:hint="eastAsia"/>
        </w:rPr>
        <w:t>為三個不同切面，</w:t>
      </w:r>
      <w:r w:rsidR="005F59FC" w:rsidRPr="0065364B">
        <w:rPr>
          <w:rFonts w:ascii="標楷體" w:eastAsia="標楷體" w:hAnsi="標楷體" w:cs="標楷體" w:hint="eastAsia"/>
        </w:rPr>
        <w:t>分別為</w:t>
      </w:r>
      <w:r w:rsidR="005F59FC" w:rsidRPr="0065364B">
        <w:rPr>
          <w:shd w:val="clear" w:color="auto" w:fill="FFFFFF"/>
        </w:rPr>
        <w:t>Axial plane</w:t>
      </w:r>
      <w:r w:rsidR="005F59FC" w:rsidRPr="0065364B">
        <w:rPr>
          <w:rFonts w:ascii="Verdana" w:hAnsi="Verdana" w:hint="eastAsia"/>
          <w:shd w:val="clear" w:color="auto" w:fill="FFFFFF"/>
        </w:rPr>
        <w:t>、</w:t>
      </w:r>
      <w:r w:rsidR="005F59FC" w:rsidRPr="0065364B">
        <w:rPr>
          <w:shd w:val="clear" w:color="auto" w:fill="FFFFFF"/>
        </w:rPr>
        <w:t>Sagittal plane</w:t>
      </w:r>
      <w:r w:rsidR="005F59FC" w:rsidRPr="0065364B">
        <w:rPr>
          <w:rFonts w:ascii="Verdana" w:hAnsi="Verdana" w:hint="eastAsia"/>
          <w:shd w:val="clear" w:color="auto" w:fill="FFFFFF"/>
        </w:rPr>
        <w:t>、</w:t>
      </w:r>
      <w:r w:rsidR="005F59FC" w:rsidRPr="0065364B">
        <w:rPr>
          <w:shd w:val="clear" w:color="auto" w:fill="FFFFFF"/>
        </w:rPr>
        <w:t>Coronal plane</w:t>
      </w:r>
      <w:r w:rsidR="005F59FC">
        <w:rPr>
          <w:rFonts w:ascii="標楷體" w:eastAsia="標楷體" w:hAnsi="標楷體" w:cs="標楷體" w:hint="eastAsia"/>
        </w:rPr>
        <w:t>。</w:t>
      </w:r>
    </w:p>
    <w:p w14:paraId="5B3D6AA3" w14:textId="77777777" w:rsidR="002D75A8" w:rsidRPr="00A17980" w:rsidRDefault="002D75A8" w:rsidP="00726041">
      <w:pPr>
        <w:spacing w:line="240" w:lineRule="auto"/>
        <w:ind w:leftChars="0" w:left="0" w:firstLineChars="0" w:hanging="2"/>
        <w:jc w:val="center"/>
        <w:rPr>
          <w:rFonts w:ascii="標楷體" w:eastAsia="標楷體" w:hAnsi="標楷體"/>
        </w:rPr>
      </w:pPr>
    </w:p>
    <w:p w14:paraId="30F87538" w14:textId="7C633710" w:rsidR="00327E77" w:rsidRDefault="002A4F9B" w:rsidP="00726041">
      <w:pPr>
        <w:pStyle w:val="aa"/>
        <w:numPr>
          <w:ilvl w:val="0"/>
          <w:numId w:val="22"/>
        </w:numPr>
        <w:spacing w:line="240" w:lineRule="auto"/>
        <w:ind w:leftChars="0" w:firstLine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左右腦比對</w:t>
      </w:r>
    </w:p>
    <w:p w14:paraId="7CB007F1" w14:textId="66E44E6C" w:rsidR="00D65030" w:rsidRDefault="00704808" w:rsidP="00726041">
      <w:pPr>
        <w:spacing w:line="240" w:lineRule="auto"/>
        <w:ind w:leftChars="0" w:left="-2" w:firstLineChars="0" w:firstLine="0"/>
        <w:jc w:val="both"/>
        <w:rPr>
          <w:rFonts w:ascii="標楷體" w:eastAsia="標楷體" w:hAnsi="標楷體"/>
        </w:rPr>
      </w:pPr>
      <w:r w:rsidRPr="00913655">
        <w:rPr>
          <w:rFonts w:ascii="標楷體" w:eastAsia="標楷體" w:hAnsi="標楷體" w:cs="標楷體" w:hint="eastAsia"/>
          <w:color w:val="000000"/>
        </w:rPr>
        <w:t xml:space="preserve">　　</w:t>
      </w:r>
      <w:r w:rsidR="00733B1D">
        <w:rPr>
          <w:rFonts w:ascii="標楷體" w:eastAsia="標楷體" w:hAnsi="標楷體" w:hint="eastAsia"/>
        </w:rPr>
        <w:t>由於</w:t>
      </w:r>
      <w:proofErr w:type="gramStart"/>
      <w:r w:rsidR="00733B1D">
        <w:rPr>
          <w:rFonts w:ascii="標楷體" w:eastAsia="標楷體" w:hAnsi="標楷體" w:hint="eastAsia"/>
        </w:rPr>
        <w:t>腦部的血管</w:t>
      </w:r>
      <w:proofErr w:type="gramEnd"/>
      <w:r w:rsidR="00976F1A">
        <w:rPr>
          <w:rFonts w:ascii="標楷體" w:eastAsia="標楷體" w:hAnsi="標楷體" w:hint="eastAsia"/>
        </w:rPr>
        <w:t>(</w:t>
      </w:r>
      <w:r w:rsidR="00B0405F">
        <w:rPr>
          <w:rFonts w:ascii="標楷體" w:eastAsia="標楷體" w:hAnsi="標楷體" w:hint="eastAsia"/>
        </w:rPr>
        <w:t>此處目標</w:t>
      </w:r>
      <w:r w:rsidR="00976F1A">
        <w:rPr>
          <w:rFonts w:ascii="標楷體" w:eastAsia="標楷體" w:hAnsi="標楷體" w:hint="eastAsia"/>
        </w:rPr>
        <w:t>非微血管)</w:t>
      </w:r>
      <w:r w:rsidR="00733B1D">
        <w:rPr>
          <w:rFonts w:ascii="標楷體" w:eastAsia="標楷體" w:hAnsi="標楷體" w:hint="eastAsia"/>
        </w:rPr>
        <w:t>分布大多為左右對稱，</w:t>
      </w:r>
      <w:r w:rsidR="005057DF">
        <w:rPr>
          <w:rFonts w:ascii="標楷體" w:eastAsia="標楷體" w:hAnsi="標楷體" w:hint="eastAsia"/>
        </w:rPr>
        <w:t>此專案之作法概念為</w:t>
      </w:r>
      <w:r w:rsidR="00733B1D">
        <w:rPr>
          <w:rFonts w:ascii="標楷體" w:eastAsia="標楷體" w:hAnsi="標楷體" w:hint="eastAsia"/>
        </w:rPr>
        <w:t>將</w:t>
      </w:r>
      <w:proofErr w:type="gramStart"/>
      <w:r w:rsidR="00664E1A">
        <w:rPr>
          <w:rFonts w:ascii="標楷體" w:eastAsia="標楷體" w:hAnsi="標楷體" w:hint="eastAsia"/>
        </w:rPr>
        <w:t>左右半腦的</w:t>
      </w:r>
      <w:proofErr w:type="gramEnd"/>
      <w:r w:rsidR="00D05CE5">
        <w:rPr>
          <w:rFonts w:ascii="標楷體" w:eastAsia="標楷體" w:hAnsi="標楷體" w:hint="eastAsia"/>
        </w:rPr>
        <w:t>腦血管</w:t>
      </w:r>
      <w:r w:rsidR="00B0405F">
        <w:rPr>
          <w:rFonts w:ascii="標楷體" w:eastAsia="標楷體" w:hAnsi="標楷體" w:hint="eastAsia"/>
        </w:rPr>
        <w:t>立體模型</w:t>
      </w:r>
      <w:r w:rsidR="00EE55F8">
        <w:rPr>
          <w:rFonts w:ascii="標楷體" w:eastAsia="標楷體" w:hAnsi="標楷體" w:hint="eastAsia"/>
        </w:rPr>
        <w:t>對</w:t>
      </w:r>
      <w:r w:rsidR="005B734D">
        <w:rPr>
          <w:rFonts w:ascii="標楷體" w:eastAsia="標楷體" w:hAnsi="標楷體" w:hint="eastAsia"/>
        </w:rPr>
        <w:t>各自</w:t>
      </w:r>
      <w:proofErr w:type="gramStart"/>
      <w:r w:rsidR="00037B6D">
        <w:rPr>
          <w:rFonts w:ascii="標楷體" w:eastAsia="標楷體" w:hAnsi="標楷體" w:hint="eastAsia"/>
        </w:rPr>
        <w:t>相對半腦</w:t>
      </w:r>
      <w:r w:rsidR="005B734D">
        <w:rPr>
          <w:rFonts w:ascii="標楷體" w:eastAsia="標楷體" w:hAnsi="標楷體" w:hint="eastAsia"/>
        </w:rPr>
        <w:t>映射</w:t>
      </w:r>
      <w:proofErr w:type="gramEnd"/>
      <w:r w:rsidR="005B734D">
        <w:rPr>
          <w:rFonts w:ascii="標楷體" w:eastAsia="標楷體" w:hAnsi="標楷體" w:hint="eastAsia"/>
        </w:rPr>
        <w:t>後的模型</w:t>
      </w:r>
      <w:r w:rsidR="00D05CE5">
        <w:rPr>
          <w:rFonts w:ascii="標楷體" w:eastAsia="標楷體" w:hAnsi="標楷體" w:hint="eastAsia"/>
        </w:rPr>
        <w:t>做</w:t>
      </w:r>
      <w:r w:rsidR="00EE55F8" w:rsidRPr="00726041">
        <w:rPr>
          <w:rFonts w:eastAsia="標楷體"/>
        </w:rPr>
        <w:t>ICP</w:t>
      </w:r>
      <w:r w:rsidR="00216EE9">
        <w:rPr>
          <w:rFonts w:ascii="標楷體" w:eastAsia="標楷體" w:hAnsi="標楷體"/>
        </w:rPr>
        <w:t>(</w:t>
      </w:r>
      <w:r w:rsidR="00582F22" w:rsidRPr="00001288">
        <w:rPr>
          <w:rFonts w:eastAsia="標楷體" w:hint="eastAsia"/>
          <w:color w:val="000000"/>
        </w:rPr>
        <w:t>Iterative Closest Point</w:t>
      </w:r>
      <w:r w:rsidR="00582F22">
        <w:rPr>
          <w:rFonts w:eastAsia="標楷體"/>
          <w:color w:val="000000"/>
        </w:rPr>
        <w:t xml:space="preserve">, </w:t>
      </w:r>
      <w:r w:rsidR="00216EE9" w:rsidRPr="00001288">
        <w:rPr>
          <w:rFonts w:ascii="標楷體" w:eastAsia="標楷體" w:hAnsi="標楷體" w:cs="標楷體" w:hint="eastAsia"/>
          <w:color w:val="000000"/>
        </w:rPr>
        <w:t>迭代最近點算法</w:t>
      </w:r>
      <w:r w:rsidR="00216EE9">
        <w:rPr>
          <w:rFonts w:ascii="標楷體" w:eastAsia="標楷體" w:hAnsi="標楷體" w:cs="標楷體" w:hint="eastAsia"/>
          <w:color w:val="000000"/>
        </w:rPr>
        <w:t>)</w:t>
      </w:r>
      <w:r w:rsidR="00EE55F8">
        <w:rPr>
          <w:rFonts w:ascii="標楷體" w:eastAsia="標楷體" w:hAnsi="標楷體" w:hint="eastAsia"/>
        </w:rPr>
        <w:t>校正</w:t>
      </w:r>
      <w:r w:rsidR="00037B6D">
        <w:rPr>
          <w:rFonts w:ascii="標楷體" w:eastAsia="標楷體" w:hAnsi="標楷體" w:hint="eastAsia"/>
        </w:rPr>
        <w:t>後</w:t>
      </w:r>
      <w:r w:rsidR="00021301">
        <w:rPr>
          <w:rFonts w:ascii="標楷體" w:eastAsia="標楷體" w:hAnsi="標楷體" w:hint="eastAsia"/>
        </w:rPr>
        <w:t>，</w:t>
      </w:r>
      <w:r w:rsidR="00B20A59">
        <w:rPr>
          <w:rFonts w:ascii="標楷體" w:eastAsia="標楷體" w:hAnsi="標楷體" w:hint="eastAsia"/>
        </w:rPr>
        <w:t>獲得</w:t>
      </w:r>
      <w:proofErr w:type="gramStart"/>
      <w:r w:rsidR="007D07BA">
        <w:rPr>
          <w:rFonts w:ascii="標楷體" w:eastAsia="標楷體" w:hAnsi="標楷體" w:hint="eastAsia"/>
        </w:rPr>
        <w:t>左右半腦</w:t>
      </w:r>
      <w:r w:rsidR="000C622B">
        <w:rPr>
          <w:rFonts w:ascii="標楷體" w:eastAsia="標楷體" w:hAnsi="標楷體" w:hint="eastAsia"/>
        </w:rPr>
        <w:t>相對</w:t>
      </w:r>
      <w:proofErr w:type="gramEnd"/>
      <w:r w:rsidR="000C622B">
        <w:rPr>
          <w:rFonts w:ascii="標楷體" w:eastAsia="標楷體" w:hAnsi="標楷體" w:hint="eastAsia"/>
        </w:rPr>
        <w:t>位置最接近的</w:t>
      </w:r>
      <w:r w:rsidR="00037B6D">
        <w:rPr>
          <w:rFonts w:ascii="標楷體" w:eastAsia="標楷體" w:hAnsi="標楷體" w:hint="eastAsia"/>
        </w:rPr>
        <w:t>最佳</w:t>
      </w:r>
      <w:r w:rsidR="000C622B">
        <w:rPr>
          <w:rFonts w:ascii="標楷體" w:eastAsia="標楷體" w:hAnsi="標楷體" w:hint="eastAsia"/>
        </w:rPr>
        <w:t>情況</w:t>
      </w:r>
      <w:r w:rsidR="00037B6D">
        <w:rPr>
          <w:rFonts w:ascii="標楷體" w:eastAsia="標楷體" w:hAnsi="標楷體" w:hint="eastAsia"/>
        </w:rPr>
        <w:t>，</w:t>
      </w:r>
      <w:r w:rsidR="005057DF">
        <w:rPr>
          <w:rFonts w:ascii="標楷體" w:eastAsia="標楷體" w:hAnsi="標楷體" w:hint="eastAsia"/>
        </w:rPr>
        <w:t>並</w:t>
      </w:r>
      <w:r w:rsidR="008605A9">
        <w:rPr>
          <w:rFonts w:ascii="標楷體" w:eastAsia="標楷體" w:hAnsi="標楷體" w:hint="eastAsia"/>
        </w:rPr>
        <w:t>比較</w:t>
      </w:r>
      <w:r w:rsidR="00037B6D">
        <w:rPr>
          <w:rFonts w:ascii="標楷體" w:eastAsia="標楷體" w:hAnsi="標楷體" w:hint="eastAsia"/>
        </w:rPr>
        <w:t>兩者的</w:t>
      </w:r>
      <w:proofErr w:type="gramStart"/>
      <w:r w:rsidR="00037B6D">
        <w:rPr>
          <w:rFonts w:ascii="標楷體" w:eastAsia="標楷體" w:hAnsi="標楷體" w:hint="eastAsia"/>
        </w:rPr>
        <w:t>腦血管點雲分布</w:t>
      </w:r>
      <w:proofErr w:type="gramEnd"/>
      <w:r w:rsidR="005057DF">
        <w:rPr>
          <w:rFonts w:ascii="標楷體" w:eastAsia="標楷體" w:hAnsi="標楷體" w:hint="eastAsia"/>
        </w:rPr>
        <w:t>，最後</w:t>
      </w:r>
      <w:r w:rsidR="00D05CE5">
        <w:rPr>
          <w:rFonts w:ascii="標楷體" w:eastAsia="標楷體" w:hAnsi="標楷體" w:hint="eastAsia"/>
        </w:rPr>
        <w:t>得知相對性的腦血</w:t>
      </w:r>
      <w:r w:rsidR="00FC671A">
        <w:rPr>
          <w:rFonts w:ascii="標楷體" w:eastAsia="標楷體" w:hAnsi="標楷體" w:hint="eastAsia"/>
        </w:rPr>
        <w:t>管</w:t>
      </w:r>
      <w:r w:rsidR="00782E0D">
        <w:rPr>
          <w:rFonts w:ascii="標楷體" w:eastAsia="標楷體" w:hAnsi="標楷體" w:hint="eastAsia"/>
        </w:rPr>
        <w:t>不一致</w:t>
      </w:r>
      <w:r w:rsidR="00B0405F">
        <w:rPr>
          <w:rFonts w:ascii="標楷體" w:eastAsia="標楷體" w:hAnsi="標楷體" w:hint="eastAsia"/>
        </w:rPr>
        <w:t>資訊</w:t>
      </w:r>
      <w:r w:rsidR="00CF4773">
        <w:rPr>
          <w:rFonts w:ascii="標楷體" w:eastAsia="標楷體" w:hAnsi="標楷體" w:hint="eastAsia"/>
        </w:rPr>
        <w:t>，</w:t>
      </w:r>
      <w:r w:rsidR="00D65030">
        <w:rPr>
          <w:rFonts w:ascii="標楷體" w:eastAsia="標楷體" w:hAnsi="標楷體" w:hint="eastAsia"/>
        </w:rPr>
        <w:t>以</w:t>
      </w:r>
      <w:r w:rsidR="00CF4773">
        <w:rPr>
          <w:rFonts w:ascii="標楷體" w:eastAsia="標楷體" w:hAnsi="標楷體" w:hint="eastAsia"/>
        </w:rPr>
        <w:t>下</w:t>
      </w:r>
      <w:r w:rsidR="00D65030">
        <w:rPr>
          <w:rFonts w:ascii="標楷體" w:eastAsia="標楷體" w:hAnsi="標楷體" w:hint="eastAsia"/>
        </w:rPr>
        <w:t>為</w:t>
      </w:r>
      <w:r w:rsidR="00CF4773">
        <w:rPr>
          <w:rFonts w:ascii="標楷體" w:eastAsia="標楷體" w:hAnsi="標楷體" w:hint="eastAsia"/>
        </w:rPr>
        <w:t>詳細講述實際運作</w:t>
      </w:r>
      <w:r w:rsidR="00D65030">
        <w:rPr>
          <w:rFonts w:ascii="標楷體" w:eastAsia="標楷體" w:hAnsi="標楷體" w:hint="eastAsia"/>
        </w:rPr>
        <w:t>：</w:t>
      </w:r>
    </w:p>
    <w:p w14:paraId="692DF093" w14:textId="77777777" w:rsidR="00723E0A" w:rsidRDefault="00723E0A" w:rsidP="00726041">
      <w:pPr>
        <w:spacing w:line="240" w:lineRule="auto"/>
        <w:ind w:leftChars="0" w:left="-2" w:firstLineChars="0" w:firstLine="0"/>
        <w:jc w:val="both"/>
        <w:rPr>
          <w:rFonts w:ascii="標楷體" w:eastAsia="標楷體" w:hAnsi="標楷體"/>
        </w:rPr>
      </w:pPr>
    </w:p>
    <w:p w14:paraId="5D24A44A" w14:textId="4D4FAB65" w:rsidR="005B2977" w:rsidRPr="005B2977" w:rsidRDefault="005B2977" w:rsidP="00726041">
      <w:pPr>
        <w:pStyle w:val="aa"/>
        <w:numPr>
          <w:ilvl w:val="0"/>
          <w:numId w:val="27"/>
        </w:numPr>
        <w:spacing w:line="240" w:lineRule="auto"/>
        <w:ind w:leftChars="0" w:firstLine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將腦模型切割左右半腦</w:t>
      </w:r>
    </w:p>
    <w:p w14:paraId="534FF5E6" w14:textId="1DFCD422" w:rsidR="00A17980" w:rsidRDefault="00B80DEE" w:rsidP="00726041">
      <w:pPr>
        <w:spacing w:line="240" w:lineRule="auto"/>
        <w:ind w:leftChars="0" w:left="1" w:firstLineChars="0" w:firstLine="0"/>
        <w:jc w:val="both"/>
        <w:rPr>
          <w:rFonts w:ascii="標楷體" w:eastAsia="標楷體" w:hAnsi="標楷體" w:cs="標楷體"/>
          <w:color w:val="000000"/>
        </w:rPr>
      </w:pPr>
      <w:r w:rsidRPr="00913655">
        <w:rPr>
          <w:rFonts w:ascii="標楷體" w:eastAsia="標楷體" w:hAnsi="標楷體" w:cs="標楷體" w:hint="eastAsia"/>
          <w:color w:val="000000"/>
        </w:rPr>
        <w:t xml:space="preserve">　　</w:t>
      </w:r>
      <w:r w:rsidR="00450D9A">
        <w:rPr>
          <w:rFonts w:ascii="標楷體" w:eastAsia="標楷體" w:hAnsi="標楷體" w:cs="標楷體" w:hint="eastAsia"/>
          <w:color w:val="000000"/>
        </w:rPr>
        <w:t>經初步處理並建</w:t>
      </w:r>
      <w:proofErr w:type="gramStart"/>
      <w:r w:rsidR="00450D9A">
        <w:rPr>
          <w:rFonts w:ascii="標楷體" w:eastAsia="標楷體" w:hAnsi="標楷體" w:cs="標楷體" w:hint="eastAsia"/>
          <w:color w:val="000000"/>
        </w:rPr>
        <w:t>構成點雲</w:t>
      </w:r>
      <w:r w:rsidR="005B2977">
        <w:rPr>
          <w:rFonts w:ascii="標楷體" w:eastAsia="標楷體" w:hAnsi="標楷體" w:cs="標楷體" w:hint="eastAsia"/>
          <w:color w:val="000000"/>
        </w:rPr>
        <w:t>模型</w:t>
      </w:r>
      <w:proofErr w:type="gramEnd"/>
      <w:r w:rsidR="00450D9A">
        <w:rPr>
          <w:rFonts w:ascii="標楷體" w:eastAsia="標楷體" w:hAnsi="標楷體" w:cs="標楷體" w:hint="eastAsia"/>
          <w:color w:val="000000"/>
        </w:rPr>
        <w:t>檔案後，</w:t>
      </w:r>
      <w:r w:rsidR="00531BC5">
        <w:rPr>
          <w:rFonts w:ascii="Cambria" w:eastAsia="標楷體" w:hAnsi="Cambria" w:cs="Apple Color Emoji" w:hint="eastAsia"/>
          <w:color w:val="000000"/>
        </w:rPr>
        <w:t>本專案</w:t>
      </w:r>
      <w:r w:rsidR="00D27C5F">
        <w:rPr>
          <w:rFonts w:ascii="Cambria" w:eastAsia="標楷體" w:hAnsi="Cambria" w:cs="Apple Color Emoji" w:hint="eastAsia"/>
          <w:color w:val="000000"/>
        </w:rPr>
        <w:t>取用血管模型</w:t>
      </w:r>
      <w:r w:rsidR="00472F85">
        <w:rPr>
          <w:rFonts w:ascii="Cambria" w:eastAsia="標楷體" w:hAnsi="Cambria" w:cs="Apple Color Emoji" w:hint="eastAsia"/>
          <w:color w:val="000000"/>
        </w:rPr>
        <w:t>作著重觀察</w:t>
      </w:r>
      <w:r w:rsidR="00D27C5F">
        <w:rPr>
          <w:rFonts w:ascii="Cambria" w:eastAsia="標楷體" w:hAnsi="Cambria" w:cs="Apple Color Emoji" w:hint="eastAsia"/>
          <w:color w:val="000000"/>
        </w:rPr>
        <w:t>，</w:t>
      </w:r>
      <w:r w:rsidR="00450D9A">
        <w:rPr>
          <w:rFonts w:ascii="標楷體" w:eastAsia="標楷體" w:hAnsi="標楷體" w:cs="標楷體" w:hint="eastAsia"/>
          <w:color w:val="000000"/>
        </w:rPr>
        <w:t>以腦中心為分割線</w:t>
      </w:r>
      <w:r w:rsidR="007D28C4">
        <w:rPr>
          <w:rFonts w:ascii="標楷體" w:eastAsia="標楷體" w:hAnsi="標楷體" w:cs="標楷體" w:hint="eastAsia"/>
          <w:color w:val="000000"/>
        </w:rPr>
        <w:t>標準，</w:t>
      </w:r>
      <w:proofErr w:type="gramStart"/>
      <w:r w:rsidR="007D28C4">
        <w:rPr>
          <w:rFonts w:ascii="標楷體" w:eastAsia="標楷體" w:hAnsi="標楷體" w:cs="標楷體" w:hint="eastAsia"/>
          <w:color w:val="000000"/>
        </w:rPr>
        <w:t>將點雲資料</w:t>
      </w:r>
      <w:proofErr w:type="gramEnd"/>
      <w:r w:rsidR="007D28C4">
        <w:rPr>
          <w:rFonts w:ascii="標楷體" w:eastAsia="標楷體" w:hAnsi="標楷體" w:cs="標楷體" w:hint="eastAsia"/>
          <w:color w:val="000000"/>
        </w:rPr>
        <w:t>作切割，以此方法</w:t>
      </w:r>
      <w:r w:rsidR="00450D9A">
        <w:rPr>
          <w:rFonts w:ascii="標楷體" w:eastAsia="標楷體" w:hAnsi="標楷體" w:cs="標楷體" w:hint="eastAsia"/>
          <w:color w:val="000000"/>
        </w:rPr>
        <w:t>將腦分為</w:t>
      </w:r>
      <w:proofErr w:type="gramStart"/>
      <w:r w:rsidR="00450D9A">
        <w:rPr>
          <w:rFonts w:ascii="標楷體" w:eastAsia="標楷體" w:hAnsi="標楷體" w:cs="標楷體" w:hint="eastAsia"/>
          <w:color w:val="000000"/>
        </w:rPr>
        <w:t>左右半腦</w:t>
      </w:r>
      <w:proofErr w:type="gramEnd"/>
      <w:r w:rsidR="00260E74">
        <w:rPr>
          <w:rFonts w:ascii="標楷體" w:eastAsia="標楷體" w:hAnsi="標楷體" w:cs="標楷體" w:hint="eastAsia"/>
          <w:color w:val="000000"/>
        </w:rPr>
        <w:t>（圖4</w:t>
      </w:r>
      <w:r w:rsidR="00A17980">
        <w:rPr>
          <w:rFonts w:ascii="標楷體" w:eastAsia="標楷體" w:hAnsi="標楷體" w:hint="eastAsia"/>
        </w:rPr>
        <w:t>-2</w:t>
      </w:r>
      <w:r w:rsidR="00260E74">
        <w:rPr>
          <w:rFonts w:ascii="標楷體" w:eastAsia="標楷體" w:hAnsi="標楷體" w:cs="標楷體" w:hint="eastAsia"/>
          <w:color w:val="000000"/>
        </w:rPr>
        <w:t>）</w:t>
      </w:r>
      <w:r w:rsidR="00450D9A">
        <w:rPr>
          <w:rFonts w:ascii="標楷體" w:eastAsia="標楷體" w:hAnsi="標楷體" w:cs="標楷體" w:hint="eastAsia"/>
          <w:color w:val="000000"/>
        </w:rPr>
        <w:t>，</w:t>
      </w:r>
      <w:r w:rsidR="005B2977">
        <w:rPr>
          <w:rFonts w:ascii="標楷體" w:eastAsia="標楷體" w:hAnsi="標楷體" w:cs="標楷體" w:hint="eastAsia"/>
          <w:color w:val="000000"/>
        </w:rPr>
        <w:t>為使</w:t>
      </w:r>
      <w:r w:rsidR="009B570D" w:rsidRPr="00726041">
        <w:rPr>
          <w:rFonts w:eastAsia="標楷體"/>
        </w:rPr>
        <w:t>ICP</w:t>
      </w:r>
      <w:r w:rsidR="005B2977" w:rsidRPr="00726041">
        <w:rPr>
          <w:rFonts w:eastAsia="標楷體" w:hint="eastAsia"/>
        </w:rPr>
        <w:t>校</w:t>
      </w:r>
      <w:r w:rsidR="005B2977">
        <w:rPr>
          <w:rFonts w:ascii="標楷體" w:eastAsia="標楷體" w:hAnsi="標楷體" w:cs="標楷體" w:hint="eastAsia"/>
          <w:color w:val="000000"/>
        </w:rPr>
        <w:t>正時的</w:t>
      </w:r>
      <w:r w:rsidR="00E23800">
        <w:rPr>
          <w:rFonts w:ascii="標楷體" w:eastAsia="標楷體" w:hAnsi="標楷體" w:cs="標楷體" w:hint="eastAsia"/>
          <w:color w:val="000000"/>
        </w:rPr>
        <w:t>左右</w:t>
      </w:r>
      <w:proofErr w:type="gramStart"/>
      <w:r w:rsidR="00E23800">
        <w:rPr>
          <w:rFonts w:ascii="標楷體" w:eastAsia="標楷體" w:hAnsi="標楷體" w:cs="標楷體" w:hint="eastAsia"/>
          <w:color w:val="000000"/>
        </w:rPr>
        <w:t>半腦</w:t>
      </w:r>
      <w:r w:rsidR="005B2977">
        <w:rPr>
          <w:rFonts w:ascii="標楷體" w:eastAsia="標楷體" w:hAnsi="標楷體" w:cs="標楷體" w:hint="eastAsia"/>
          <w:color w:val="000000"/>
        </w:rPr>
        <w:t>初</w:t>
      </w:r>
      <w:proofErr w:type="gramEnd"/>
      <w:r w:rsidR="005B2977">
        <w:rPr>
          <w:rFonts w:ascii="標楷體" w:eastAsia="標楷體" w:hAnsi="標楷體" w:cs="標楷體" w:hint="eastAsia"/>
          <w:color w:val="000000"/>
        </w:rPr>
        <w:t>始狀況更接近目標狀態，因此</w:t>
      </w:r>
      <w:r w:rsidR="00531BC5">
        <w:rPr>
          <w:rFonts w:ascii="Cambria" w:eastAsia="標楷體" w:hAnsi="Cambria" w:cs="Apple Color Emoji" w:hint="eastAsia"/>
          <w:color w:val="000000"/>
        </w:rPr>
        <w:t>本專案</w:t>
      </w:r>
      <w:r w:rsidR="00CC2235">
        <w:rPr>
          <w:rFonts w:ascii="標楷體" w:eastAsia="標楷體" w:hAnsi="標楷體" w:cs="標楷體" w:hint="eastAsia"/>
          <w:color w:val="000000"/>
        </w:rPr>
        <w:t>對</w:t>
      </w:r>
      <w:proofErr w:type="gramStart"/>
      <w:r w:rsidR="00CC2235">
        <w:rPr>
          <w:rFonts w:ascii="標楷體" w:eastAsia="標楷體" w:hAnsi="標楷體" w:cs="標楷體" w:hint="eastAsia"/>
          <w:color w:val="000000"/>
        </w:rPr>
        <w:t>各半腦做</w:t>
      </w:r>
      <w:proofErr w:type="gramEnd"/>
      <w:r w:rsidR="00CC2235">
        <w:rPr>
          <w:rFonts w:ascii="標楷體" w:eastAsia="標楷體" w:hAnsi="標楷體" w:cs="標楷體" w:hint="eastAsia"/>
          <w:color w:val="000000"/>
        </w:rPr>
        <w:t>左右映射</w:t>
      </w:r>
      <w:r w:rsidR="00E35A1B">
        <w:rPr>
          <w:rFonts w:ascii="標楷體" w:eastAsia="標楷體" w:hAnsi="標楷體" w:cs="標楷體" w:hint="eastAsia"/>
          <w:color w:val="000000"/>
        </w:rPr>
        <w:t>（</w:t>
      </w:r>
      <w:r w:rsidR="00113EDC">
        <w:rPr>
          <w:rFonts w:ascii="標楷體" w:eastAsia="標楷體" w:hAnsi="標楷體" w:cs="標楷體" w:hint="eastAsia"/>
          <w:color w:val="000000"/>
        </w:rPr>
        <w:t>圖</w:t>
      </w:r>
      <w:r w:rsidR="00A17980">
        <w:rPr>
          <w:rFonts w:ascii="標楷體" w:eastAsia="標楷體" w:hAnsi="標楷體" w:cs="標楷體" w:hint="eastAsia"/>
          <w:color w:val="000000"/>
        </w:rPr>
        <w:t>4-3</w:t>
      </w:r>
      <w:r w:rsidR="00E35A1B">
        <w:rPr>
          <w:rFonts w:ascii="標楷體" w:eastAsia="標楷體" w:hAnsi="標楷體" w:cs="標楷體" w:hint="eastAsia"/>
          <w:color w:val="000000"/>
        </w:rPr>
        <w:t>）</w:t>
      </w:r>
      <w:r w:rsidR="005B2977">
        <w:rPr>
          <w:rFonts w:ascii="標楷體" w:eastAsia="標楷體" w:hAnsi="標楷體" w:cs="標楷體" w:hint="eastAsia"/>
          <w:color w:val="000000"/>
        </w:rPr>
        <w:t>，以</w:t>
      </w:r>
      <w:r w:rsidR="00767683">
        <w:rPr>
          <w:rFonts w:ascii="標楷體" w:eastAsia="標楷體" w:hAnsi="標楷體" w:cs="標楷體" w:hint="eastAsia"/>
          <w:color w:val="000000"/>
        </w:rPr>
        <w:t>提升校正準確度</w:t>
      </w:r>
      <w:r w:rsidR="00A3337B">
        <w:rPr>
          <w:rFonts w:ascii="標楷體" w:eastAsia="標楷體" w:hAnsi="標楷體" w:cs="標楷體" w:hint="eastAsia"/>
          <w:color w:val="000000"/>
        </w:rPr>
        <w:t>。</w:t>
      </w:r>
      <w:r w:rsidR="00782E0D">
        <w:rPr>
          <w:rFonts w:ascii="標楷體" w:eastAsia="標楷體" w:hAnsi="標楷體" w:cs="標楷體" w:hint="eastAsia"/>
          <w:color w:val="000000"/>
        </w:rPr>
        <w:t xml:space="preserve"> </w:t>
      </w:r>
    </w:p>
    <w:p w14:paraId="563F4709" w14:textId="5B4D6C59" w:rsidR="00A17980" w:rsidRDefault="005B2977" w:rsidP="00726041">
      <w:pPr>
        <w:spacing w:line="240" w:lineRule="auto"/>
        <w:ind w:leftChars="0" w:left="-2" w:firstLineChars="0" w:firstLine="0"/>
        <w:jc w:val="center"/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inline distT="0" distB="0" distL="0" distR="0" wp14:anchorId="3CE43E18" wp14:editId="10BA2390">
            <wp:extent cx="1517096" cy="1783080"/>
            <wp:effectExtent l="0" t="0" r="6985" b="7620"/>
            <wp:docPr id="1781323046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323046" name="圖片 1781323046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2445" cy="1789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/>
          <w:noProof/>
        </w:rPr>
        <w:drawing>
          <wp:inline distT="0" distB="0" distL="0" distR="0" wp14:anchorId="44427B28" wp14:editId="40582617">
            <wp:extent cx="1943100" cy="1119081"/>
            <wp:effectExtent l="0" t="0" r="0" b="5080"/>
            <wp:docPr id="1866989524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989524" name="圖片 1866989524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6223" cy="1120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/>
          <w:noProof/>
        </w:rPr>
        <w:drawing>
          <wp:inline distT="0" distB="0" distL="0" distR="0" wp14:anchorId="14BD28B5" wp14:editId="1A7973B2">
            <wp:extent cx="1636361" cy="1310640"/>
            <wp:effectExtent l="0" t="0" r="2540" b="3810"/>
            <wp:docPr id="114400653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006538" name="圖片 1144006538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0026" cy="13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7888D" w14:textId="1A98E39E" w:rsidR="00D27C5F" w:rsidRDefault="00A17980" w:rsidP="00726041">
      <w:pPr>
        <w:spacing w:line="240" w:lineRule="auto"/>
        <w:ind w:leftChars="0" w:left="0" w:firstLineChars="0" w:hanging="2"/>
        <w:jc w:val="center"/>
        <w:rPr>
          <w:rFonts w:ascii="標楷體" w:eastAsia="標楷體" w:hAnsi="標楷體" w:cs="標楷體"/>
          <w:color w:val="000000"/>
        </w:rPr>
      </w:pPr>
      <w:r>
        <w:rPr>
          <w:rFonts w:ascii="標楷體" w:eastAsia="標楷體" w:hAnsi="標楷體" w:hint="eastAsia"/>
        </w:rPr>
        <w:t>圖4-2</w:t>
      </w:r>
      <w:r w:rsidRPr="006244BE">
        <w:rPr>
          <w:rFonts w:ascii="標楷體" w:eastAsia="標楷體" w:hAnsi="標楷體" w:cs="標楷體" w:hint="eastAsia"/>
        </w:rPr>
        <w:t>：</w:t>
      </w:r>
      <w:r>
        <w:rPr>
          <w:rFonts w:ascii="標楷體" w:eastAsia="標楷體" w:hAnsi="標楷體" w:cs="標楷體" w:hint="eastAsia"/>
        </w:rPr>
        <w:t>三</w:t>
      </w:r>
      <w:proofErr w:type="gramStart"/>
      <w:r>
        <w:rPr>
          <w:rFonts w:ascii="標楷體" w:eastAsia="標楷體" w:hAnsi="標楷體" w:cs="標楷體" w:hint="eastAsia"/>
        </w:rPr>
        <w:t>維點雲</w:t>
      </w:r>
      <w:proofErr w:type="gramEnd"/>
      <w:r>
        <w:rPr>
          <w:rFonts w:ascii="標楷體" w:eastAsia="標楷體" w:hAnsi="標楷體" w:cs="標楷體" w:hint="eastAsia"/>
        </w:rPr>
        <w:t>立體模型左右腦切割</w:t>
      </w:r>
      <w:r w:rsidR="00356804">
        <w:rPr>
          <w:rFonts w:ascii="標楷體" w:eastAsia="標楷體" w:hAnsi="標楷體" w:cs="標楷體" w:hint="eastAsia"/>
          <w:color w:val="000000"/>
        </w:rPr>
        <w:t>。</w:t>
      </w:r>
      <w:r w:rsidR="007E761C">
        <w:rPr>
          <w:rFonts w:ascii="標楷體" w:eastAsia="標楷體" w:hAnsi="標楷體" w:cs="標楷體" w:hint="eastAsia"/>
          <w:color w:val="000000"/>
        </w:rPr>
        <w:t>藍色為右腦，紫色為左腦</w:t>
      </w:r>
      <w:r w:rsidR="00356804">
        <w:rPr>
          <w:rFonts w:ascii="標楷體" w:eastAsia="標楷體" w:hAnsi="標楷體" w:cs="標楷體" w:hint="eastAsia"/>
          <w:color w:val="000000"/>
        </w:rPr>
        <w:t>。</w:t>
      </w:r>
      <w:r w:rsidR="00D27C5F" w:rsidRPr="006244BE">
        <w:rPr>
          <w:rFonts w:ascii="標楷體" w:eastAsia="標楷體" w:hAnsi="標楷體" w:cs="標楷體" w:hint="eastAsia"/>
        </w:rPr>
        <w:t>由左至右</w:t>
      </w:r>
      <w:r w:rsidR="00D27C5F">
        <w:rPr>
          <w:rFonts w:ascii="標楷體" w:eastAsia="標楷體" w:hAnsi="標楷體" w:cs="標楷體" w:hint="eastAsia"/>
        </w:rPr>
        <w:t>為三個不同切面，</w:t>
      </w:r>
      <w:r w:rsidR="00D27C5F" w:rsidRPr="0065364B">
        <w:rPr>
          <w:rFonts w:ascii="標楷體" w:eastAsia="標楷體" w:hAnsi="標楷體" w:cs="標楷體" w:hint="eastAsia"/>
        </w:rPr>
        <w:t>分別為</w:t>
      </w:r>
      <w:r w:rsidR="00D27C5F" w:rsidRPr="0065364B">
        <w:rPr>
          <w:shd w:val="clear" w:color="auto" w:fill="FFFFFF"/>
        </w:rPr>
        <w:t>Axial plane</w:t>
      </w:r>
      <w:r w:rsidR="00D27C5F" w:rsidRPr="0065364B">
        <w:rPr>
          <w:rFonts w:ascii="Verdana" w:hAnsi="Verdana" w:hint="eastAsia"/>
          <w:shd w:val="clear" w:color="auto" w:fill="FFFFFF"/>
        </w:rPr>
        <w:t>、</w:t>
      </w:r>
      <w:r w:rsidR="00D27C5F" w:rsidRPr="0065364B">
        <w:rPr>
          <w:shd w:val="clear" w:color="auto" w:fill="FFFFFF"/>
        </w:rPr>
        <w:t>Sagittal plane</w:t>
      </w:r>
      <w:r w:rsidR="00D27C5F" w:rsidRPr="0065364B">
        <w:rPr>
          <w:rFonts w:ascii="Verdana" w:hAnsi="Verdana" w:hint="eastAsia"/>
          <w:shd w:val="clear" w:color="auto" w:fill="FFFFFF"/>
        </w:rPr>
        <w:t>、</w:t>
      </w:r>
      <w:r w:rsidR="00D27C5F" w:rsidRPr="0065364B">
        <w:rPr>
          <w:shd w:val="clear" w:color="auto" w:fill="FFFFFF"/>
        </w:rPr>
        <w:t>Coronal plane</w:t>
      </w:r>
      <w:r w:rsidR="00D27C5F">
        <w:rPr>
          <w:rFonts w:ascii="標楷體" w:eastAsia="標楷體" w:hAnsi="標楷體" w:cs="標楷體" w:hint="eastAsia"/>
        </w:rPr>
        <w:t>。</w:t>
      </w:r>
    </w:p>
    <w:p w14:paraId="6FAA13B4" w14:textId="473217FE" w:rsidR="002536CE" w:rsidRDefault="002536CE" w:rsidP="00726041">
      <w:pPr>
        <w:spacing w:line="240" w:lineRule="auto"/>
        <w:ind w:leftChars="0" w:left="0" w:firstLineChars="0" w:hanging="2"/>
        <w:jc w:val="center"/>
        <w:rPr>
          <w:rFonts w:ascii="標楷體" w:eastAsia="標楷體" w:hAnsi="標楷體" w:cs="標楷體"/>
          <w:color w:val="000000"/>
        </w:rPr>
      </w:pPr>
      <w:r>
        <w:rPr>
          <w:rFonts w:ascii="標楷體" w:eastAsia="標楷體" w:hAnsi="標楷體" w:cs="標楷體" w:hint="eastAsia"/>
          <w:noProof/>
          <w:color w:val="000000"/>
        </w:rPr>
        <w:drawing>
          <wp:inline distT="0" distB="0" distL="0" distR="0" wp14:anchorId="14C60D48" wp14:editId="26EAD851">
            <wp:extent cx="1726893" cy="1874520"/>
            <wp:effectExtent l="0" t="0" r="6985" b="0"/>
            <wp:docPr id="1977972971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972971" name="圖片 1977972971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6367" cy="1884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cs="標楷體" w:hint="eastAsia"/>
          <w:noProof/>
          <w:color w:val="000000"/>
        </w:rPr>
        <w:drawing>
          <wp:inline distT="0" distB="0" distL="0" distR="0" wp14:anchorId="7651DE21" wp14:editId="4DC8AEE8">
            <wp:extent cx="1463040" cy="1038893"/>
            <wp:effectExtent l="0" t="0" r="3810" b="8890"/>
            <wp:docPr id="13018143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81432" name="圖片 130181432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5713" cy="104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cs="標楷體" w:hint="eastAsia"/>
          <w:noProof/>
          <w:color w:val="000000"/>
        </w:rPr>
        <w:drawing>
          <wp:inline distT="0" distB="0" distL="0" distR="0" wp14:anchorId="2FC5EDCB" wp14:editId="77895EEB">
            <wp:extent cx="2141220" cy="1546941"/>
            <wp:effectExtent l="0" t="0" r="0" b="0"/>
            <wp:docPr id="2046828979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828979" name="圖片 2046828979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5362" cy="1549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A82A3" w14:textId="4C5DD085" w:rsidR="002536CE" w:rsidRDefault="002536CE" w:rsidP="00726041">
      <w:pPr>
        <w:spacing w:line="240" w:lineRule="auto"/>
        <w:ind w:leftChars="0" w:left="0" w:firstLineChars="0" w:hanging="2"/>
        <w:jc w:val="center"/>
        <w:rPr>
          <w:rFonts w:ascii="標楷體" w:eastAsia="標楷體" w:hAnsi="標楷體" w:cs="標楷體"/>
          <w:color w:val="000000"/>
        </w:rPr>
      </w:pPr>
      <w:r>
        <w:rPr>
          <w:rFonts w:ascii="標楷體" w:eastAsia="標楷體" w:hAnsi="標楷體" w:cs="標楷體" w:hint="eastAsia"/>
          <w:noProof/>
          <w:color w:val="000000"/>
        </w:rPr>
        <w:drawing>
          <wp:inline distT="0" distB="0" distL="0" distR="0" wp14:anchorId="036EB618" wp14:editId="25ABE04D">
            <wp:extent cx="1531620" cy="1794738"/>
            <wp:effectExtent l="0" t="0" r="0" b="0"/>
            <wp:docPr id="1420791214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791214" name="圖片 1420791214"/>
                    <pic:cNvPicPr/>
                  </pic:nvPicPr>
                  <pic:blipFill rotWithShape="1"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07" b="4553"/>
                    <a:stretch/>
                  </pic:blipFill>
                  <pic:spPr bwMode="auto">
                    <a:xfrm>
                      <a:off x="0" y="0"/>
                      <a:ext cx="1541237" cy="18060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cs="標楷體" w:hint="eastAsia"/>
          <w:noProof/>
          <w:color w:val="000000"/>
        </w:rPr>
        <w:drawing>
          <wp:inline distT="0" distB="0" distL="0" distR="0" wp14:anchorId="461568DD" wp14:editId="08A10E3D">
            <wp:extent cx="1851660" cy="1113520"/>
            <wp:effectExtent l="0" t="0" r="0" b="0"/>
            <wp:docPr id="1929365437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365437" name="圖片 1929365437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1013" cy="11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cs="標楷體" w:hint="eastAsia"/>
          <w:noProof/>
          <w:color w:val="000000"/>
        </w:rPr>
        <w:drawing>
          <wp:inline distT="0" distB="0" distL="0" distR="0" wp14:anchorId="29D68007" wp14:editId="7E5E7450">
            <wp:extent cx="1908452" cy="1348586"/>
            <wp:effectExtent l="0" t="0" r="0" b="4445"/>
            <wp:docPr id="1395958471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958471" name="圖片 1395958471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6111" cy="136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7B257" w14:textId="008DA64D" w:rsidR="008B7E6D" w:rsidRDefault="00A17980" w:rsidP="00726041">
      <w:pPr>
        <w:spacing w:line="240" w:lineRule="auto"/>
        <w:ind w:leftChars="0" w:firstLineChars="0"/>
        <w:jc w:val="center"/>
        <w:rPr>
          <w:rFonts w:ascii="標楷體" w:eastAsia="標楷體" w:hAnsi="標楷體" w:cs="標楷體"/>
          <w:color w:val="000000"/>
        </w:rPr>
      </w:pPr>
      <w:r>
        <w:rPr>
          <w:rFonts w:ascii="標楷體" w:eastAsia="標楷體" w:hAnsi="標楷體" w:hint="eastAsia"/>
        </w:rPr>
        <w:t>圖4-3</w:t>
      </w:r>
      <w:r w:rsidRPr="006244BE">
        <w:rPr>
          <w:rFonts w:ascii="標楷體" w:eastAsia="標楷體" w:hAnsi="標楷體" w:cs="標楷體" w:hint="eastAsia"/>
        </w:rPr>
        <w:t>：</w:t>
      </w:r>
      <w:r>
        <w:rPr>
          <w:rFonts w:ascii="標楷體" w:eastAsia="標楷體" w:hAnsi="標楷體" w:cs="標楷體" w:hint="eastAsia"/>
        </w:rPr>
        <w:t>三</w:t>
      </w:r>
      <w:proofErr w:type="gramStart"/>
      <w:r>
        <w:rPr>
          <w:rFonts w:ascii="標楷體" w:eastAsia="標楷體" w:hAnsi="標楷體" w:cs="標楷體" w:hint="eastAsia"/>
        </w:rPr>
        <w:t>維點雲</w:t>
      </w:r>
      <w:proofErr w:type="gramEnd"/>
      <w:r>
        <w:rPr>
          <w:rFonts w:ascii="標楷體" w:eastAsia="標楷體" w:hAnsi="標楷體" w:cs="標楷體" w:hint="eastAsia"/>
        </w:rPr>
        <w:t>立體模型左右腦映射</w:t>
      </w:r>
      <w:r w:rsidR="00356804">
        <w:rPr>
          <w:rFonts w:ascii="標楷體" w:eastAsia="標楷體" w:hAnsi="標楷體" w:cs="標楷體" w:hint="eastAsia"/>
          <w:color w:val="000000"/>
        </w:rPr>
        <w:t>。</w:t>
      </w:r>
      <w:proofErr w:type="gramStart"/>
      <w:r w:rsidR="00782E0D">
        <w:rPr>
          <w:rFonts w:ascii="標楷體" w:eastAsia="標楷體" w:hAnsi="標楷體" w:cs="標楷體" w:hint="eastAsia"/>
          <w:color w:val="000000"/>
        </w:rPr>
        <w:t>上半部圖</w:t>
      </w:r>
      <w:r w:rsidR="008B7E6D">
        <w:rPr>
          <w:rFonts w:ascii="標楷體" w:eastAsia="標楷體" w:hAnsi="標楷體" w:cs="標楷體" w:hint="eastAsia"/>
          <w:color w:val="000000"/>
        </w:rPr>
        <w:t>藍色</w:t>
      </w:r>
      <w:proofErr w:type="gramEnd"/>
      <w:r w:rsidR="008B7E6D">
        <w:rPr>
          <w:rFonts w:ascii="標楷體" w:eastAsia="標楷體" w:hAnsi="標楷體" w:cs="標楷體" w:hint="eastAsia"/>
          <w:color w:val="000000"/>
        </w:rPr>
        <w:t>為</w:t>
      </w:r>
      <w:r w:rsidR="007E761C">
        <w:rPr>
          <w:rFonts w:ascii="標楷體" w:eastAsia="標楷體" w:hAnsi="標楷體" w:cs="標楷體" w:hint="eastAsia"/>
          <w:color w:val="000000"/>
        </w:rPr>
        <w:t>右</w:t>
      </w:r>
      <w:r w:rsidR="008B7E6D">
        <w:rPr>
          <w:rFonts w:ascii="標楷體" w:eastAsia="標楷體" w:hAnsi="標楷體" w:cs="標楷體" w:hint="eastAsia"/>
          <w:color w:val="000000"/>
        </w:rPr>
        <w:t>腦，淺藍色為</w:t>
      </w:r>
      <w:r w:rsidR="007E761C">
        <w:rPr>
          <w:rFonts w:ascii="標楷體" w:eastAsia="標楷體" w:hAnsi="標楷體" w:cs="標楷體" w:hint="eastAsia"/>
          <w:color w:val="000000"/>
        </w:rPr>
        <w:t>右</w:t>
      </w:r>
      <w:r w:rsidR="008B7E6D">
        <w:rPr>
          <w:rFonts w:ascii="標楷體" w:eastAsia="標楷體" w:hAnsi="標楷體" w:cs="標楷體" w:hint="eastAsia"/>
          <w:color w:val="000000"/>
        </w:rPr>
        <w:t>腦映射</w:t>
      </w:r>
      <w:r w:rsidR="00782E0D">
        <w:rPr>
          <w:rFonts w:ascii="標楷體" w:eastAsia="標楷體" w:hAnsi="標楷體" w:cs="標楷體" w:hint="eastAsia"/>
          <w:color w:val="000000"/>
        </w:rPr>
        <w:t>。</w:t>
      </w:r>
      <w:proofErr w:type="gramStart"/>
      <w:r w:rsidR="00782E0D">
        <w:rPr>
          <w:rFonts w:ascii="標楷體" w:eastAsia="標楷體" w:hAnsi="標楷體" w:cs="標楷體" w:hint="eastAsia"/>
          <w:color w:val="000000"/>
        </w:rPr>
        <w:t>下半部圖</w:t>
      </w:r>
      <w:r w:rsidR="008B7E6D">
        <w:rPr>
          <w:rFonts w:ascii="標楷體" w:eastAsia="標楷體" w:hAnsi="標楷體" w:cs="標楷體" w:hint="eastAsia"/>
          <w:color w:val="000000"/>
        </w:rPr>
        <w:t>紫色</w:t>
      </w:r>
      <w:proofErr w:type="gramEnd"/>
      <w:r w:rsidR="008B7E6D">
        <w:rPr>
          <w:rFonts w:ascii="標楷體" w:eastAsia="標楷體" w:hAnsi="標楷體" w:cs="標楷體" w:hint="eastAsia"/>
          <w:color w:val="000000"/>
        </w:rPr>
        <w:t>為</w:t>
      </w:r>
      <w:r w:rsidR="007E761C">
        <w:rPr>
          <w:rFonts w:ascii="標楷體" w:eastAsia="標楷體" w:hAnsi="標楷體" w:cs="標楷體" w:hint="eastAsia"/>
          <w:color w:val="000000"/>
        </w:rPr>
        <w:t>左</w:t>
      </w:r>
      <w:r w:rsidR="008B7E6D">
        <w:rPr>
          <w:rFonts w:ascii="標楷體" w:eastAsia="標楷體" w:hAnsi="標楷體" w:cs="標楷體" w:hint="eastAsia"/>
          <w:color w:val="000000"/>
        </w:rPr>
        <w:t>腦，粉色為</w:t>
      </w:r>
      <w:r w:rsidR="007E761C">
        <w:rPr>
          <w:rFonts w:ascii="標楷體" w:eastAsia="標楷體" w:hAnsi="標楷體" w:cs="標楷體" w:hint="eastAsia"/>
          <w:color w:val="000000"/>
        </w:rPr>
        <w:t>左</w:t>
      </w:r>
      <w:r w:rsidR="008B7E6D">
        <w:rPr>
          <w:rFonts w:ascii="標楷體" w:eastAsia="標楷體" w:hAnsi="標楷體" w:cs="標楷體" w:hint="eastAsia"/>
          <w:color w:val="000000"/>
        </w:rPr>
        <w:t>腦映射</w:t>
      </w:r>
      <w:r w:rsidR="00356804">
        <w:rPr>
          <w:rFonts w:ascii="標楷體" w:eastAsia="標楷體" w:hAnsi="標楷體" w:cs="標楷體" w:hint="eastAsia"/>
          <w:color w:val="000000"/>
        </w:rPr>
        <w:t>。</w:t>
      </w:r>
      <w:r w:rsidR="00CB7F11">
        <w:rPr>
          <w:rFonts w:ascii="標楷體" w:eastAsia="標楷體" w:hAnsi="標楷體" w:cs="標楷體" w:hint="eastAsia"/>
          <w:color w:val="000000"/>
        </w:rPr>
        <w:t>上半</w:t>
      </w:r>
      <w:proofErr w:type="gramStart"/>
      <w:r w:rsidR="00CB7F11">
        <w:rPr>
          <w:rFonts w:ascii="標楷體" w:eastAsia="標楷體" w:hAnsi="標楷體" w:cs="標楷體" w:hint="eastAsia"/>
          <w:color w:val="000000"/>
        </w:rPr>
        <w:t>部與下半部</w:t>
      </w:r>
      <w:r w:rsidR="00472F85" w:rsidRPr="00472F85">
        <w:rPr>
          <w:rFonts w:ascii="標楷體" w:eastAsia="標楷體" w:hAnsi="標楷體" w:cs="標楷體" w:hint="eastAsia"/>
          <w:color w:val="000000"/>
        </w:rPr>
        <w:t>由</w:t>
      </w:r>
      <w:proofErr w:type="gramEnd"/>
      <w:r w:rsidR="00472F85" w:rsidRPr="00472F85">
        <w:rPr>
          <w:rFonts w:ascii="標楷體" w:eastAsia="標楷體" w:hAnsi="標楷體" w:cs="標楷體" w:hint="eastAsia"/>
          <w:color w:val="000000"/>
        </w:rPr>
        <w:t>左至右為三個不同切面，分別為</w:t>
      </w:r>
      <w:r w:rsidR="00472F85" w:rsidRPr="00726041">
        <w:rPr>
          <w:rFonts w:eastAsia="標楷體"/>
          <w:color w:val="000000"/>
        </w:rPr>
        <w:t>Axial plane</w:t>
      </w:r>
      <w:r w:rsidR="00472F85" w:rsidRPr="00472F85">
        <w:rPr>
          <w:rFonts w:ascii="標楷體" w:eastAsia="標楷體" w:hAnsi="標楷體" w:cs="標楷體" w:hint="eastAsia"/>
          <w:color w:val="000000"/>
        </w:rPr>
        <w:t>、</w:t>
      </w:r>
      <w:r w:rsidR="00472F85" w:rsidRPr="00726041">
        <w:rPr>
          <w:rFonts w:eastAsia="標楷體"/>
          <w:color w:val="000000"/>
        </w:rPr>
        <w:t>Sagittal plane</w:t>
      </w:r>
      <w:r w:rsidR="00472F85" w:rsidRPr="00472F85">
        <w:rPr>
          <w:rFonts w:ascii="標楷體" w:eastAsia="標楷體" w:hAnsi="標楷體" w:cs="標楷體" w:hint="eastAsia"/>
          <w:color w:val="000000"/>
        </w:rPr>
        <w:t>、</w:t>
      </w:r>
      <w:r w:rsidR="00472F85" w:rsidRPr="00726041">
        <w:rPr>
          <w:rFonts w:eastAsia="標楷體"/>
          <w:color w:val="000000"/>
        </w:rPr>
        <w:t>Coronal plane</w:t>
      </w:r>
      <w:r w:rsidR="00472F85" w:rsidRPr="00472F85">
        <w:rPr>
          <w:rFonts w:ascii="標楷體" w:eastAsia="標楷體" w:hAnsi="標楷體" w:cs="標楷體" w:hint="eastAsia"/>
          <w:color w:val="000000"/>
        </w:rPr>
        <w:t>。</w:t>
      </w:r>
    </w:p>
    <w:p w14:paraId="2DFC5A10" w14:textId="77777777" w:rsidR="00723E0A" w:rsidRDefault="00723E0A" w:rsidP="00726041">
      <w:pPr>
        <w:spacing w:line="240" w:lineRule="auto"/>
        <w:ind w:leftChars="0" w:left="0" w:firstLineChars="0" w:firstLine="0"/>
        <w:jc w:val="center"/>
        <w:rPr>
          <w:rFonts w:ascii="標楷體" w:eastAsia="標楷體" w:hAnsi="標楷體" w:cs="標楷體"/>
          <w:color w:val="000000"/>
        </w:rPr>
      </w:pPr>
    </w:p>
    <w:p w14:paraId="249DD69F" w14:textId="2093335B" w:rsidR="00A17980" w:rsidRPr="002536CE" w:rsidRDefault="002536CE" w:rsidP="00726041">
      <w:pPr>
        <w:pStyle w:val="aa"/>
        <w:numPr>
          <w:ilvl w:val="0"/>
          <w:numId w:val="27"/>
        </w:numPr>
        <w:spacing w:line="240" w:lineRule="auto"/>
        <w:ind w:leftChars="0" w:firstLineChars="0"/>
        <w:jc w:val="both"/>
        <w:rPr>
          <w:rFonts w:ascii="標楷體" w:eastAsia="標楷體" w:hAnsi="標楷體" w:cs="標楷體"/>
          <w:color w:val="000000"/>
        </w:rPr>
      </w:pPr>
      <w:proofErr w:type="gramStart"/>
      <w:r w:rsidRPr="002536CE">
        <w:rPr>
          <w:rFonts w:ascii="標楷體" w:eastAsia="標楷體" w:hAnsi="標楷體" w:hint="eastAsia"/>
        </w:rPr>
        <w:t>左右半腦</w:t>
      </w:r>
      <w:r>
        <w:rPr>
          <w:rFonts w:ascii="標楷體" w:eastAsia="標楷體" w:hAnsi="標楷體" w:hint="eastAsia"/>
        </w:rPr>
        <w:t>進行</w:t>
      </w:r>
      <w:proofErr w:type="gramEnd"/>
      <w:r>
        <w:rPr>
          <w:rFonts w:ascii="標楷體" w:eastAsia="標楷體" w:hAnsi="標楷體" w:hint="eastAsia"/>
        </w:rPr>
        <w:t>校正</w:t>
      </w:r>
    </w:p>
    <w:p w14:paraId="68AC18CB" w14:textId="3E690CA4" w:rsidR="00027633" w:rsidRPr="00001288" w:rsidRDefault="00B80DEE" w:rsidP="00640136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line="240" w:lineRule="auto"/>
        <w:ind w:leftChars="0" w:left="0" w:firstLineChars="0" w:firstLine="0"/>
        <w:jc w:val="both"/>
        <w:rPr>
          <w:rFonts w:eastAsia="標楷體"/>
          <w:color w:val="000000"/>
        </w:rPr>
      </w:pPr>
      <w:r w:rsidRPr="00913655">
        <w:rPr>
          <w:rFonts w:ascii="標楷體" w:eastAsia="標楷體" w:hAnsi="標楷體" w:cs="標楷體" w:hint="eastAsia"/>
          <w:color w:val="000000"/>
        </w:rPr>
        <w:t xml:space="preserve">　　</w:t>
      </w:r>
      <w:r w:rsidR="002536CE">
        <w:rPr>
          <w:rFonts w:ascii="標楷體" w:eastAsia="標楷體" w:hAnsi="標楷體" w:cs="標楷體" w:hint="eastAsia"/>
          <w:color w:val="000000"/>
        </w:rPr>
        <w:t>完成</w:t>
      </w:r>
      <w:proofErr w:type="gramStart"/>
      <w:r w:rsidR="001F2A07">
        <w:rPr>
          <w:rFonts w:ascii="標楷體" w:eastAsia="標楷體" w:hAnsi="標楷體" w:cs="標楷體" w:hint="eastAsia"/>
          <w:color w:val="000000"/>
        </w:rPr>
        <w:t>左右半腦切割</w:t>
      </w:r>
      <w:proofErr w:type="gramEnd"/>
      <w:r w:rsidR="001F2A07">
        <w:rPr>
          <w:rFonts w:ascii="標楷體" w:eastAsia="標楷體" w:hAnsi="標楷體" w:cs="標楷體" w:hint="eastAsia"/>
          <w:color w:val="000000"/>
        </w:rPr>
        <w:t>及</w:t>
      </w:r>
      <w:r w:rsidR="000334F4">
        <w:rPr>
          <w:rFonts w:ascii="標楷體" w:eastAsia="標楷體" w:hAnsi="標楷體" w:cs="標楷體" w:hint="eastAsia"/>
          <w:color w:val="000000"/>
        </w:rPr>
        <w:t>生成</w:t>
      </w:r>
      <w:r w:rsidR="001F2A07">
        <w:rPr>
          <w:rFonts w:ascii="標楷體" w:eastAsia="標楷體" w:hAnsi="標楷體" w:cs="標楷體" w:hint="eastAsia"/>
          <w:color w:val="000000"/>
        </w:rPr>
        <w:t>映射</w:t>
      </w:r>
      <w:r w:rsidR="00531896">
        <w:rPr>
          <w:rFonts w:ascii="標楷體" w:eastAsia="標楷體" w:hAnsi="標楷體" w:cs="標楷體" w:hint="eastAsia"/>
          <w:color w:val="000000"/>
        </w:rPr>
        <w:t>檔案</w:t>
      </w:r>
      <w:r w:rsidR="001F2A07">
        <w:rPr>
          <w:rFonts w:ascii="標楷體" w:eastAsia="標楷體" w:hAnsi="標楷體" w:cs="標楷體" w:hint="eastAsia"/>
          <w:color w:val="000000"/>
        </w:rPr>
        <w:t>後，</w:t>
      </w:r>
      <w:r w:rsidR="00BA1BC2">
        <w:rPr>
          <w:rFonts w:ascii="標楷體" w:eastAsia="標楷體" w:hAnsi="標楷體" w:cs="標楷體" w:hint="eastAsia"/>
          <w:color w:val="000000"/>
        </w:rPr>
        <w:t>為提升</w:t>
      </w:r>
      <w:r w:rsidR="00FB1259">
        <w:rPr>
          <w:rFonts w:ascii="標楷體" w:eastAsia="標楷體" w:hAnsi="標楷體" w:cs="標楷體" w:hint="eastAsia"/>
          <w:color w:val="000000"/>
        </w:rPr>
        <w:t>校正時的</w:t>
      </w:r>
      <w:r w:rsidR="00BA1BC2">
        <w:rPr>
          <w:rFonts w:ascii="標楷體" w:eastAsia="標楷體" w:hAnsi="標楷體" w:cs="標楷體" w:hint="eastAsia"/>
          <w:color w:val="000000"/>
        </w:rPr>
        <w:t>運算效率，</w:t>
      </w:r>
      <w:r w:rsidR="00531BC5">
        <w:rPr>
          <w:rFonts w:ascii="Cambria" w:eastAsia="標楷體" w:hAnsi="Cambria" w:cs="Apple Color Emoji" w:hint="eastAsia"/>
          <w:color w:val="000000"/>
        </w:rPr>
        <w:t>本專案</w:t>
      </w:r>
      <w:r w:rsidR="00FB1259">
        <w:rPr>
          <w:rFonts w:ascii="標楷體" w:eastAsia="標楷體" w:hAnsi="標楷體" w:cs="標楷體" w:hint="eastAsia"/>
          <w:color w:val="000000"/>
        </w:rPr>
        <w:t>取</w:t>
      </w:r>
      <w:proofErr w:type="gramStart"/>
      <w:r w:rsidR="00404859">
        <w:rPr>
          <w:rFonts w:ascii="標楷體" w:eastAsia="標楷體" w:hAnsi="標楷體" w:cs="標楷體" w:hint="eastAsia"/>
          <w:color w:val="000000"/>
        </w:rPr>
        <w:t>各自</w:t>
      </w:r>
      <w:r w:rsidR="00FB1259">
        <w:rPr>
          <w:rFonts w:ascii="標楷體" w:eastAsia="標楷體" w:hAnsi="標楷體" w:cs="標楷體" w:hint="eastAsia"/>
          <w:color w:val="000000"/>
        </w:rPr>
        <w:t>半腦的</w:t>
      </w:r>
      <w:proofErr w:type="gramEnd"/>
      <w:r w:rsidR="00FB1259">
        <w:rPr>
          <w:rFonts w:ascii="標楷體" w:eastAsia="標楷體" w:hAnsi="標楷體" w:cs="標楷體" w:hint="eastAsia"/>
          <w:color w:val="000000"/>
        </w:rPr>
        <w:t>部分特徵點作為運算依據</w:t>
      </w:r>
      <w:r w:rsidR="00D27C5F">
        <w:rPr>
          <w:rFonts w:ascii="標楷體" w:eastAsia="標楷體" w:hAnsi="標楷體" w:cs="標楷體" w:hint="eastAsia"/>
          <w:color w:val="000000"/>
        </w:rPr>
        <w:t>（圖4</w:t>
      </w:r>
      <w:r w:rsidR="00D27C5F">
        <w:rPr>
          <w:rFonts w:ascii="標楷體" w:eastAsia="標楷體" w:hAnsi="標楷體" w:hint="eastAsia"/>
        </w:rPr>
        <w:t>-4</w:t>
      </w:r>
      <w:r w:rsidR="007460E7">
        <w:rPr>
          <w:rFonts w:ascii="標楷體" w:eastAsia="標楷體" w:hAnsi="標楷體"/>
        </w:rPr>
        <w:t>A</w:t>
      </w:r>
      <w:r w:rsidR="00D27C5F">
        <w:rPr>
          <w:rFonts w:ascii="標楷體" w:eastAsia="標楷體" w:hAnsi="標楷體" w:cs="標楷體" w:hint="eastAsia"/>
          <w:color w:val="000000"/>
        </w:rPr>
        <w:t>），</w:t>
      </w:r>
      <w:r w:rsidR="008F5E03">
        <w:rPr>
          <w:rFonts w:ascii="標楷體" w:eastAsia="標楷體" w:hAnsi="標楷體" w:cs="標楷體" w:hint="eastAsia"/>
          <w:color w:val="000000"/>
        </w:rPr>
        <w:t>此處使用之</w:t>
      </w:r>
      <w:r w:rsidR="00D27C5F">
        <w:rPr>
          <w:rFonts w:ascii="標楷體" w:eastAsia="標楷體" w:hAnsi="標楷體" w:cs="標楷體" w:hint="eastAsia"/>
          <w:color w:val="000000"/>
        </w:rPr>
        <w:t>部分特徵點為</w:t>
      </w:r>
      <w:proofErr w:type="gramStart"/>
      <w:r w:rsidR="00EB3FE3">
        <w:rPr>
          <w:rFonts w:ascii="標楷體" w:eastAsia="標楷體" w:hAnsi="標楷體" w:cs="標楷體" w:hint="eastAsia"/>
          <w:color w:val="000000"/>
        </w:rPr>
        <w:t>各</w:t>
      </w:r>
      <w:r w:rsidR="00D27C5F">
        <w:rPr>
          <w:rFonts w:ascii="標楷體" w:eastAsia="標楷體" w:hAnsi="標楷體" w:cs="標楷體" w:hint="eastAsia"/>
          <w:color w:val="000000"/>
        </w:rPr>
        <w:t>半腦</w:t>
      </w:r>
      <w:r w:rsidR="00CB7F11">
        <w:rPr>
          <w:rFonts w:ascii="標楷體" w:eastAsia="標楷體" w:hAnsi="標楷體" w:cs="標楷體" w:hint="eastAsia"/>
          <w:color w:val="000000"/>
        </w:rPr>
        <w:t>的</w:t>
      </w:r>
      <w:proofErr w:type="gramEnd"/>
      <w:r w:rsidR="00272FAC">
        <w:rPr>
          <w:rFonts w:ascii="標楷體" w:eastAsia="標楷體" w:hAnsi="標楷體" w:cs="標楷體" w:hint="eastAsia"/>
          <w:color w:val="000000"/>
        </w:rPr>
        <w:t>區塊</w:t>
      </w:r>
      <w:r w:rsidR="00CB7F11">
        <w:rPr>
          <w:rFonts w:ascii="標楷體" w:eastAsia="標楷體" w:hAnsi="標楷體" w:cs="標楷體" w:hint="eastAsia"/>
          <w:color w:val="000000"/>
        </w:rPr>
        <w:t>重心</w:t>
      </w:r>
      <w:r w:rsidR="00272FAC">
        <w:rPr>
          <w:rFonts w:ascii="標楷體" w:eastAsia="標楷體" w:hAnsi="標楷體" w:cs="標楷體" w:hint="eastAsia"/>
          <w:color w:val="000000"/>
        </w:rPr>
        <w:t>點</w:t>
      </w:r>
      <w:r w:rsidR="00C67088">
        <w:rPr>
          <w:rFonts w:ascii="標楷體" w:eastAsia="標楷體" w:hAnsi="標楷體" w:cs="標楷體" w:hint="eastAsia"/>
          <w:color w:val="000000"/>
        </w:rPr>
        <w:t>，</w:t>
      </w:r>
      <w:r w:rsidR="00482396">
        <w:rPr>
          <w:rFonts w:ascii="標楷體" w:eastAsia="標楷體" w:hAnsi="標楷體" w:cs="標楷體" w:hint="eastAsia"/>
          <w:color w:val="000000"/>
        </w:rPr>
        <w:t>套用</w:t>
      </w:r>
      <w:r w:rsidR="00550730" w:rsidRPr="00001288">
        <w:rPr>
          <w:rFonts w:eastAsia="標楷體" w:hint="eastAsia"/>
          <w:color w:val="000000"/>
        </w:rPr>
        <w:t>I</w:t>
      </w:r>
      <w:r w:rsidR="00582F22">
        <w:rPr>
          <w:rFonts w:eastAsia="標楷體" w:hint="eastAsia"/>
          <w:color w:val="000000"/>
        </w:rPr>
        <w:t>C</w:t>
      </w:r>
      <w:r w:rsidR="00582F22">
        <w:rPr>
          <w:rFonts w:eastAsia="標楷體"/>
          <w:color w:val="000000"/>
        </w:rPr>
        <w:t>P</w:t>
      </w:r>
      <w:r w:rsidR="00582F22">
        <w:rPr>
          <w:rFonts w:eastAsia="標楷體" w:hint="eastAsia"/>
          <w:color w:val="000000"/>
        </w:rPr>
        <w:t>法</w:t>
      </w:r>
      <w:proofErr w:type="gramStart"/>
      <w:r w:rsidR="00001288" w:rsidRPr="00001288">
        <w:rPr>
          <w:rFonts w:ascii="標楷體" w:eastAsia="標楷體" w:hAnsi="標楷體" w:cs="標楷體" w:hint="eastAsia"/>
          <w:color w:val="000000"/>
        </w:rPr>
        <w:t>（</w:t>
      </w:r>
      <w:proofErr w:type="gramEnd"/>
      <w:r w:rsidR="00000000">
        <w:fldChar w:fldCharType="begin"/>
      </w:r>
      <w:r w:rsidR="00000000">
        <w:instrText>HYPERLINK \l "ICP"</w:instrText>
      </w:r>
      <w:r w:rsidR="00000000">
        <w:fldChar w:fldCharType="separate"/>
      </w:r>
      <w:r w:rsidR="00001288" w:rsidRPr="00001288">
        <w:rPr>
          <w:rStyle w:val="a5"/>
          <w:rFonts w:eastAsia="標楷體"/>
        </w:rPr>
        <w:t>Mohammadi et al., 2019</w:t>
      </w:r>
      <w:r w:rsidR="00000000">
        <w:rPr>
          <w:rStyle w:val="a5"/>
          <w:rFonts w:eastAsia="標楷體"/>
        </w:rPr>
        <w:fldChar w:fldCharType="end"/>
      </w:r>
      <w:r w:rsidR="00001288">
        <w:rPr>
          <w:rFonts w:eastAsia="標楷體"/>
          <w:color w:val="000000"/>
        </w:rPr>
        <w:t xml:space="preserve">; </w:t>
      </w:r>
      <w:hyperlink w:anchor="ICP2" w:history="1">
        <w:r w:rsidR="00001288" w:rsidRPr="00001288">
          <w:rPr>
            <w:rStyle w:val="a5"/>
            <w:rFonts w:eastAsia="標楷體"/>
          </w:rPr>
          <w:t>Zhu et al., 2022</w:t>
        </w:r>
      </w:hyperlink>
      <w:r w:rsidR="00001288" w:rsidRPr="00001288">
        <w:rPr>
          <w:rFonts w:eastAsia="標楷體" w:hint="eastAsia"/>
          <w:color w:val="000000"/>
        </w:rPr>
        <w:t>）</w:t>
      </w:r>
      <w:r w:rsidR="00D03BFD">
        <w:rPr>
          <w:rFonts w:ascii="標楷體" w:eastAsia="標楷體" w:hAnsi="標楷體" w:cs="標楷體" w:hint="eastAsia"/>
          <w:color w:val="000000"/>
        </w:rPr>
        <w:t>使用</w:t>
      </w:r>
      <w:r w:rsidR="00D03BFD" w:rsidRPr="00726041">
        <w:rPr>
          <w:rFonts w:eastAsia="標楷體"/>
          <w:color w:val="000000"/>
        </w:rPr>
        <w:t>KD</w:t>
      </w:r>
      <w:r w:rsidR="00D65220">
        <w:rPr>
          <w:rFonts w:eastAsia="標楷體"/>
          <w:color w:val="000000"/>
        </w:rPr>
        <w:t xml:space="preserve"> T</w:t>
      </w:r>
      <w:r w:rsidR="00D03BFD" w:rsidRPr="00726041">
        <w:rPr>
          <w:rFonts w:eastAsia="標楷體"/>
          <w:color w:val="000000"/>
        </w:rPr>
        <w:t>ree</w:t>
      </w:r>
      <w:r w:rsidR="007460E7">
        <w:rPr>
          <w:rFonts w:eastAsia="標楷體" w:hint="eastAsia"/>
          <w:color w:val="000000"/>
        </w:rPr>
        <w:t>法</w:t>
      </w:r>
      <w:r w:rsidR="00D03BFD">
        <w:rPr>
          <w:rFonts w:ascii="標楷體" w:eastAsia="標楷體" w:hAnsi="標楷體" w:cs="標楷體" w:hint="eastAsia"/>
          <w:color w:val="000000"/>
        </w:rPr>
        <w:t>找尋兩份檔案中的最近配對點，遍歷閥值1~100 (此處閥值代表之意義為配對點之間容許的距離)並</w:t>
      </w:r>
      <w:r w:rsidR="00665A17">
        <w:rPr>
          <w:rFonts w:ascii="標楷體" w:eastAsia="標楷體" w:hAnsi="標楷體" w:cs="標楷體" w:hint="eastAsia"/>
          <w:color w:val="000000"/>
        </w:rPr>
        <w:t>計算</w:t>
      </w:r>
      <w:r w:rsidR="0086537B">
        <w:rPr>
          <w:rFonts w:ascii="標楷體" w:eastAsia="標楷體" w:hAnsi="標楷體" w:cs="標楷體" w:hint="eastAsia"/>
          <w:color w:val="000000"/>
        </w:rPr>
        <w:t>閥值與</w:t>
      </w:r>
      <w:r w:rsidR="00E40589">
        <w:rPr>
          <w:rFonts w:ascii="標楷體" w:eastAsia="標楷體" w:hAnsi="標楷體" w:cs="標楷體" w:hint="eastAsia"/>
          <w:color w:val="000000"/>
        </w:rPr>
        <w:t>其</w:t>
      </w:r>
      <w:r w:rsidR="0086537B">
        <w:rPr>
          <w:rFonts w:ascii="標楷體" w:eastAsia="標楷體" w:hAnsi="標楷體" w:cs="標楷體" w:hint="eastAsia"/>
          <w:color w:val="000000"/>
        </w:rPr>
        <w:t>相對</w:t>
      </w:r>
      <w:r w:rsidR="00E40589">
        <w:rPr>
          <w:rFonts w:ascii="標楷體" w:eastAsia="標楷體" w:hAnsi="標楷體" w:cs="標楷體" w:hint="eastAsia"/>
          <w:color w:val="000000"/>
        </w:rPr>
        <w:t>的</w:t>
      </w:r>
      <w:r w:rsidR="00D03BFD">
        <w:rPr>
          <w:rFonts w:ascii="標楷體" w:eastAsia="標楷體" w:hAnsi="標楷體" w:cs="標楷體" w:hint="eastAsia"/>
          <w:color w:val="000000"/>
        </w:rPr>
        <w:t>配對點之間平均距離</w:t>
      </w:r>
      <w:r w:rsidR="00E40589">
        <w:rPr>
          <w:rFonts w:ascii="標楷體" w:eastAsia="標楷體" w:hAnsi="標楷體" w:cs="標楷體" w:hint="eastAsia"/>
          <w:color w:val="000000"/>
        </w:rPr>
        <w:t>結果，</w:t>
      </w:r>
      <w:r w:rsidR="00A44C3F">
        <w:rPr>
          <w:rFonts w:ascii="標楷體" w:eastAsia="標楷體" w:hAnsi="標楷體" w:cs="標楷體" w:hint="eastAsia"/>
          <w:color w:val="000000"/>
        </w:rPr>
        <w:t>以配對點之間平均距離作為最佳解的依據，並取其最小值之結果為最佳狀態，</w:t>
      </w:r>
      <w:r w:rsidR="005F3E6A">
        <w:rPr>
          <w:rFonts w:ascii="標楷體" w:eastAsia="標楷體" w:hAnsi="標楷體" w:cs="標楷體" w:hint="eastAsia"/>
          <w:color w:val="000000"/>
        </w:rPr>
        <w:t>最後</w:t>
      </w:r>
      <w:r w:rsidR="00C52162">
        <w:rPr>
          <w:rFonts w:ascii="標楷體" w:eastAsia="標楷體" w:hAnsi="標楷體" w:cs="標楷體" w:hint="eastAsia"/>
          <w:color w:val="000000"/>
        </w:rPr>
        <w:t>計算</w:t>
      </w:r>
      <w:r w:rsidR="005F3E6A">
        <w:rPr>
          <w:rFonts w:ascii="標楷體" w:eastAsia="標楷體" w:hAnsi="標楷體" w:cs="標楷體" w:hint="eastAsia"/>
          <w:color w:val="000000"/>
        </w:rPr>
        <w:t>此狀況</w:t>
      </w:r>
      <w:r w:rsidR="00F16E85">
        <w:rPr>
          <w:rFonts w:ascii="標楷體" w:eastAsia="標楷體" w:hAnsi="標楷體" w:cs="標楷體" w:hint="eastAsia"/>
          <w:color w:val="000000"/>
        </w:rPr>
        <w:t>的</w:t>
      </w:r>
      <w:r w:rsidR="00C52162">
        <w:rPr>
          <w:rFonts w:ascii="標楷體" w:eastAsia="標楷體" w:hAnsi="標楷體" w:cs="標楷體" w:hint="eastAsia"/>
          <w:color w:val="000000"/>
        </w:rPr>
        <w:t>變換矩陣，並將計算結果</w:t>
      </w:r>
      <w:r w:rsidR="00C67088">
        <w:rPr>
          <w:rFonts w:ascii="標楷體" w:eastAsia="標楷體" w:hAnsi="標楷體" w:cs="標楷體" w:hint="eastAsia"/>
          <w:color w:val="000000"/>
        </w:rPr>
        <w:t>套回左右半腦的點雲檔案</w:t>
      </w:r>
      <w:r w:rsidR="00F16E85">
        <w:rPr>
          <w:rFonts w:ascii="標楷體" w:eastAsia="標楷體" w:hAnsi="標楷體" w:cs="標楷體" w:hint="eastAsia"/>
          <w:color w:val="000000"/>
        </w:rPr>
        <w:t>，</w:t>
      </w:r>
      <w:r w:rsidR="00C67088">
        <w:rPr>
          <w:rFonts w:ascii="標楷體" w:eastAsia="標楷體" w:hAnsi="標楷體" w:cs="標楷體" w:hint="eastAsia"/>
          <w:color w:val="000000"/>
        </w:rPr>
        <w:t>取得校正後重疊的左右半腦</w:t>
      </w:r>
      <w:r w:rsidR="00E31CD6">
        <w:rPr>
          <w:rFonts w:ascii="標楷體" w:eastAsia="標楷體" w:hAnsi="標楷體" w:cs="標楷體" w:hint="eastAsia"/>
          <w:color w:val="000000"/>
        </w:rPr>
        <w:t>（圖4</w:t>
      </w:r>
      <w:r w:rsidR="00E31CD6">
        <w:rPr>
          <w:rFonts w:ascii="標楷體" w:eastAsia="標楷體" w:hAnsi="標楷體" w:hint="eastAsia"/>
        </w:rPr>
        <w:t>-</w:t>
      </w:r>
      <w:r w:rsidR="007460E7">
        <w:rPr>
          <w:rFonts w:ascii="標楷體" w:eastAsia="標楷體" w:hAnsi="標楷體"/>
        </w:rPr>
        <w:t>4B</w:t>
      </w:r>
      <w:r w:rsidR="00E31CD6">
        <w:rPr>
          <w:rFonts w:ascii="標楷體" w:eastAsia="標楷體" w:hAnsi="標楷體" w:cs="標楷體" w:hint="eastAsia"/>
          <w:color w:val="000000"/>
        </w:rPr>
        <w:t>）</w:t>
      </w:r>
      <w:r w:rsidR="00CF52B7">
        <w:rPr>
          <w:rFonts w:ascii="標楷體" w:eastAsia="標楷體" w:hAnsi="標楷體" w:cs="標楷體" w:hint="eastAsia"/>
          <w:color w:val="000000"/>
        </w:rPr>
        <w:t>。</w:t>
      </w:r>
    </w:p>
    <w:p w14:paraId="42D72EE3" w14:textId="026B7E32" w:rsidR="00F971AC" w:rsidRDefault="00F971AC">
      <w:pPr>
        <w:spacing w:line="240" w:lineRule="auto"/>
        <w:ind w:leftChars="0" w:left="0" w:firstLineChars="0" w:hanging="2"/>
        <w:jc w:val="center"/>
        <w:rPr>
          <w:rFonts w:ascii="標楷體" w:eastAsia="標楷體" w:hAnsi="標楷體" w:cs="標楷體"/>
          <w:color w:val="000000"/>
        </w:rPr>
      </w:pPr>
    </w:p>
    <w:tbl>
      <w:tblPr>
        <w:tblStyle w:val="afa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7"/>
        <w:gridCol w:w="1844"/>
        <w:gridCol w:w="563"/>
        <w:gridCol w:w="1836"/>
        <w:gridCol w:w="2476"/>
        <w:gridCol w:w="1896"/>
      </w:tblGrid>
      <w:tr w:rsidR="00114033" w14:paraId="14B502D8" w14:textId="77777777" w:rsidTr="00114033">
        <w:trPr>
          <w:trHeight w:val="1779"/>
        </w:trPr>
        <w:tc>
          <w:tcPr>
            <w:tcW w:w="459" w:type="dxa"/>
          </w:tcPr>
          <w:p w14:paraId="4B0A1220" w14:textId="56356BFF" w:rsidR="00D2383E" w:rsidRPr="00726041" w:rsidRDefault="00D2383E" w:rsidP="00114033">
            <w:pPr>
              <w:spacing w:line="240" w:lineRule="auto"/>
              <w:ind w:leftChars="0" w:left="0" w:firstLineChars="0" w:firstLine="0"/>
              <w:jc w:val="center"/>
              <w:rPr>
                <w:rFonts w:eastAsia="標楷體"/>
                <w:color w:val="000000"/>
              </w:rPr>
            </w:pPr>
            <w:proofErr w:type="gramStart"/>
            <w:r w:rsidRPr="00726041">
              <w:rPr>
                <w:rFonts w:eastAsia="標楷體" w:hint="eastAsia"/>
                <w:color w:val="000000"/>
              </w:rPr>
              <w:t>Ａ</w:t>
            </w:r>
            <w:proofErr w:type="gramEnd"/>
          </w:p>
        </w:tc>
        <w:tc>
          <w:tcPr>
            <w:tcW w:w="1951" w:type="dxa"/>
            <w:vAlign w:val="center"/>
          </w:tcPr>
          <w:p w14:paraId="5C663468" w14:textId="0690C324" w:rsidR="00D2383E" w:rsidRDefault="00D2383E" w:rsidP="00114033">
            <w:pPr>
              <w:spacing w:line="240" w:lineRule="auto"/>
              <w:ind w:leftChars="0" w:left="0" w:firstLineChars="0" w:firstLine="0"/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noProof/>
                <w:color w:val="000000"/>
              </w:rPr>
              <w:drawing>
                <wp:inline distT="0" distB="0" distL="0" distR="0" wp14:anchorId="7A9AFCBD" wp14:editId="479EF015">
                  <wp:extent cx="995445" cy="1064895"/>
                  <wp:effectExtent l="0" t="0" r="0" b="1905"/>
                  <wp:docPr id="823644951" name="圖片 8236449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372031" name="圖片 157372031"/>
                          <pic:cNvPicPr/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8583" cy="11217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" w:type="dxa"/>
          </w:tcPr>
          <w:p w14:paraId="57F5715E" w14:textId="1F7A9E95" w:rsidR="00D2383E" w:rsidRPr="00726041" w:rsidRDefault="00D2383E" w:rsidP="00114033">
            <w:pPr>
              <w:spacing w:line="240" w:lineRule="auto"/>
              <w:ind w:leftChars="0" w:left="0" w:firstLineChars="0" w:firstLine="0"/>
              <w:jc w:val="center"/>
              <w:rPr>
                <w:rFonts w:eastAsia="標楷體"/>
                <w:color w:val="000000"/>
              </w:rPr>
            </w:pPr>
            <w:proofErr w:type="gramStart"/>
            <w:r w:rsidRPr="00726041">
              <w:rPr>
                <w:rFonts w:eastAsia="標楷體" w:hint="eastAsia"/>
                <w:color w:val="000000"/>
              </w:rPr>
              <w:t>Ｂ</w:t>
            </w:r>
            <w:proofErr w:type="gramEnd"/>
          </w:p>
        </w:tc>
        <w:tc>
          <w:tcPr>
            <w:tcW w:w="1784" w:type="dxa"/>
            <w:vAlign w:val="center"/>
          </w:tcPr>
          <w:p w14:paraId="7E0AF916" w14:textId="2C5D3EBD" w:rsidR="00D2383E" w:rsidRDefault="00D2383E" w:rsidP="00114033">
            <w:pPr>
              <w:spacing w:line="240" w:lineRule="auto"/>
              <w:ind w:leftChars="0" w:left="0" w:firstLineChars="0" w:firstLine="0"/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noProof/>
                <w:color w:val="000000"/>
              </w:rPr>
              <w:drawing>
                <wp:inline distT="0" distB="0" distL="0" distR="0" wp14:anchorId="103C9940" wp14:editId="67ECB166">
                  <wp:extent cx="1021080" cy="1162720"/>
                  <wp:effectExtent l="0" t="0" r="7620" b="0"/>
                  <wp:docPr id="1458451041" name="圖片 14584510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1953636" name="圖片 1701953636"/>
                          <pic:cNvPicPr/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247" cy="1189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7" w:type="dxa"/>
            <w:vAlign w:val="center"/>
          </w:tcPr>
          <w:p w14:paraId="0602CE50" w14:textId="7F665136" w:rsidR="00D2383E" w:rsidRDefault="00D2383E" w:rsidP="00114033">
            <w:pPr>
              <w:spacing w:line="240" w:lineRule="auto"/>
              <w:ind w:leftChars="0" w:left="0" w:firstLineChars="0" w:firstLine="0"/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noProof/>
                <w:color w:val="000000"/>
              </w:rPr>
              <w:drawing>
                <wp:inline distT="0" distB="0" distL="0" distR="0" wp14:anchorId="134692E9" wp14:editId="3484DBB0">
                  <wp:extent cx="1324896" cy="891540"/>
                  <wp:effectExtent l="0" t="0" r="8890" b="3810"/>
                  <wp:docPr id="750819974" name="圖片 7508199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9788013" name="圖片 1349788013"/>
                          <pic:cNvPicPr/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947" cy="9104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71" w:type="dxa"/>
            <w:vAlign w:val="center"/>
          </w:tcPr>
          <w:p w14:paraId="34B1765B" w14:textId="4A13963D" w:rsidR="00D2383E" w:rsidRDefault="00D2383E" w:rsidP="00114033">
            <w:pPr>
              <w:spacing w:line="240" w:lineRule="auto"/>
              <w:ind w:leftChars="0" w:left="0" w:firstLineChars="0" w:firstLine="0"/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noProof/>
                <w:color w:val="000000"/>
              </w:rPr>
              <w:drawing>
                <wp:inline distT="0" distB="0" distL="0" distR="0" wp14:anchorId="6C778F41" wp14:editId="6EBF1B3D">
                  <wp:extent cx="1059180" cy="845423"/>
                  <wp:effectExtent l="0" t="0" r="7620" b="0"/>
                  <wp:docPr id="281372890" name="圖片 2813728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3357046" name="圖片 1713357046"/>
                          <pic:cNvPicPr/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0114" cy="8701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EEF30E" w14:textId="3F432C12" w:rsidR="005F59FC" w:rsidRDefault="00F971AC" w:rsidP="00726041">
      <w:pPr>
        <w:spacing w:line="240" w:lineRule="auto"/>
        <w:ind w:leftChars="0" w:left="0" w:firstLineChars="0" w:firstLine="0"/>
        <w:jc w:val="center"/>
        <w:rPr>
          <w:rFonts w:ascii="標楷體" w:eastAsia="標楷體" w:hAnsi="標楷體" w:cs="標楷體"/>
          <w:color w:val="000000"/>
        </w:rPr>
      </w:pPr>
      <w:r>
        <w:rPr>
          <w:rFonts w:ascii="標楷體" w:eastAsia="標楷體" w:hAnsi="標楷體" w:hint="eastAsia"/>
        </w:rPr>
        <w:t>圖4-</w:t>
      </w:r>
      <w:r w:rsidR="008B7E6D">
        <w:rPr>
          <w:rFonts w:ascii="標楷體" w:eastAsia="標楷體" w:hAnsi="標楷體" w:hint="eastAsia"/>
        </w:rPr>
        <w:t>4</w:t>
      </w:r>
      <w:r w:rsidRPr="006244BE">
        <w:rPr>
          <w:rFonts w:ascii="標楷體" w:eastAsia="標楷體" w:hAnsi="標楷體" w:cs="標楷體" w:hint="eastAsia"/>
        </w:rPr>
        <w:t>：</w:t>
      </w:r>
      <w:r w:rsidR="00D2383E">
        <w:rPr>
          <w:rFonts w:ascii="標楷體" w:eastAsia="標楷體" w:hAnsi="標楷體" w:cs="標楷體"/>
        </w:rPr>
        <w:t>(A)</w:t>
      </w:r>
      <w:proofErr w:type="gramStart"/>
      <w:r>
        <w:rPr>
          <w:rFonts w:ascii="標楷體" w:eastAsia="標楷體" w:hAnsi="標楷體" w:cs="標楷體" w:hint="eastAsia"/>
        </w:rPr>
        <w:t>左右半腦的</w:t>
      </w:r>
      <w:proofErr w:type="gramEnd"/>
      <w:r>
        <w:rPr>
          <w:rFonts w:ascii="標楷體" w:eastAsia="標楷體" w:hAnsi="標楷體" w:cs="標楷體" w:hint="eastAsia"/>
        </w:rPr>
        <w:t>特徵點</w:t>
      </w:r>
      <w:r w:rsidR="00782E0D">
        <w:rPr>
          <w:rFonts w:ascii="標楷體" w:eastAsia="標楷體" w:hAnsi="標楷體" w:cs="標楷體" w:hint="eastAsia"/>
          <w:color w:val="000000"/>
        </w:rPr>
        <w:t>。</w:t>
      </w:r>
      <w:r>
        <w:rPr>
          <w:rFonts w:ascii="標楷體" w:eastAsia="標楷體" w:hAnsi="標楷體" w:cs="標楷體" w:hint="eastAsia"/>
          <w:color w:val="000000"/>
        </w:rPr>
        <w:t>藍色為</w:t>
      </w:r>
      <w:r w:rsidR="007E761C">
        <w:rPr>
          <w:rFonts w:ascii="標楷體" w:eastAsia="標楷體" w:hAnsi="標楷體" w:cs="標楷體" w:hint="eastAsia"/>
          <w:color w:val="000000"/>
        </w:rPr>
        <w:t>右</w:t>
      </w:r>
      <w:r>
        <w:rPr>
          <w:rFonts w:ascii="標楷體" w:eastAsia="標楷體" w:hAnsi="標楷體" w:cs="標楷體" w:hint="eastAsia"/>
          <w:color w:val="000000"/>
        </w:rPr>
        <w:t>腦</w:t>
      </w:r>
      <w:r w:rsidR="00E31CD6">
        <w:rPr>
          <w:rFonts w:ascii="標楷體" w:eastAsia="標楷體" w:hAnsi="標楷體" w:cs="標楷體" w:hint="eastAsia"/>
          <w:color w:val="000000"/>
        </w:rPr>
        <w:t>之特徵點</w:t>
      </w:r>
      <w:r>
        <w:rPr>
          <w:rFonts w:ascii="標楷體" w:eastAsia="標楷體" w:hAnsi="標楷體" w:cs="標楷體" w:hint="eastAsia"/>
          <w:color w:val="000000"/>
        </w:rPr>
        <w:t>，紫色為</w:t>
      </w:r>
      <w:r w:rsidR="007E761C">
        <w:rPr>
          <w:rFonts w:ascii="標楷體" w:eastAsia="標楷體" w:hAnsi="標楷體" w:cs="標楷體" w:hint="eastAsia"/>
          <w:color w:val="000000"/>
        </w:rPr>
        <w:t>左</w:t>
      </w:r>
      <w:r>
        <w:rPr>
          <w:rFonts w:ascii="標楷體" w:eastAsia="標楷體" w:hAnsi="標楷體" w:cs="標楷體" w:hint="eastAsia"/>
          <w:color w:val="000000"/>
        </w:rPr>
        <w:t>腦</w:t>
      </w:r>
      <w:r w:rsidR="00E31CD6">
        <w:rPr>
          <w:rFonts w:ascii="標楷體" w:eastAsia="標楷體" w:hAnsi="標楷體" w:cs="標楷體" w:hint="eastAsia"/>
          <w:color w:val="000000"/>
        </w:rPr>
        <w:t>之特徵點</w:t>
      </w:r>
      <w:r w:rsidR="00782E0D">
        <w:rPr>
          <w:rFonts w:ascii="標楷體" w:eastAsia="標楷體" w:hAnsi="標楷體" w:cs="標楷體" w:hint="eastAsia"/>
          <w:color w:val="000000"/>
        </w:rPr>
        <w:t>。</w:t>
      </w:r>
      <w:r w:rsidR="00D2383E">
        <w:rPr>
          <w:rFonts w:ascii="標楷體" w:eastAsia="標楷體" w:hAnsi="標楷體" w:cs="標楷體" w:hint="eastAsia"/>
          <w:color w:val="000000"/>
        </w:rPr>
        <w:t>(</w:t>
      </w:r>
      <w:r w:rsidR="00D2383E">
        <w:rPr>
          <w:rFonts w:ascii="標楷體" w:eastAsia="標楷體" w:hAnsi="標楷體" w:cs="標楷體"/>
          <w:color w:val="000000"/>
        </w:rPr>
        <w:t>B)</w:t>
      </w:r>
      <w:r w:rsidR="008B7E6D">
        <w:rPr>
          <w:rFonts w:ascii="標楷體" w:eastAsia="標楷體" w:hAnsi="標楷體" w:cs="標楷體" w:hint="eastAsia"/>
        </w:rPr>
        <w:t>校正重疊後的</w:t>
      </w:r>
      <w:proofErr w:type="gramStart"/>
      <w:r w:rsidR="008B7E6D">
        <w:rPr>
          <w:rFonts w:ascii="標楷體" w:eastAsia="標楷體" w:hAnsi="標楷體" w:cs="標楷體" w:hint="eastAsia"/>
        </w:rPr>
        <w:t>左右半腦</w:t>
      </w:r>
      <w:proofErr w:type="gramEnd"/>
      <w:r w:rsidR="00782E0D">
        <w:rPr>
          <w:rFonts w:ascii="標楷體" w:eastAsia="標楷體" w:hAnsi="標楷體" w:cs="標楷體" w:hint="eastAsia"/>
          <w:color w:val="000000"/>
        </w:rPr>
        <w:t>。</w:t>
      </w:r>
      <w:r w:rsidR="007E761C">
        <w:rPr>
          <w:rFonts w:ascii="標楷體" w:eastAsia="標楷體" w:hAnsi="標楷體" w:cs="標楷體" w:hint="eastAsia"/>
          <w:color w:val="000000"/>
        </w:rPr>
        <w:t>藍色為右腦，淺藍色為右腦映射，紫色為左腦，粉色為左腦映射</w:t>
      </w:r>
      <w:r w:rsidR="005F59FC">
        <w:rPr>
          <w:rFonts w:ascii="標楷體" w:eastAsia="標楷體" w:hAnsi="標楷體" w:cs="標楷體" w:hint="eastAsia"/>
          <w:color w:val="000000"/>
        </w:rPr>
        <w:t>。</w:t>
      </w:r>
      <w:r w:rsidR="005F59FC" w:rsidRPr="006244BE">
        <w:rPr>
          <w:rFonts w:ascii="標楷體" w:eastAsia="標楷體" w:hAnsi="標楷體" w:cs="標楷體" w:hint="eastAsia"/>
        </w:rPr>
        <w:t>由左至右</w:t>
      </w:r>
      <w:r w:rsidR="005F59FC">
        <w:rPr>
          <w:rFonts w:ascii="標楷體" w:eastAsia="標楷體" w:hAnsi="標楷體" w:cs="標楷體" w:hint="eastAsia"/>
        </w:rPr>
        <w:t>為三個不同切面，</w:t>
      </w:r>
      <w:r w:rsidR="005F59FC" w:rsidRPr="0065364B">
        <w:rPr>
          <w:rFonts w:ascii="標楷體" w:eastAsia="標楷體" w:hAnsi="標楷體" w:cs="標楷體" w:hint="eastAsia"/>
        </w:rPr>
        <w:t>分別為</w:t>
      </w:r>
      <w:r w:rsidR="005F59FC" w:rsidRPr="0065364B">
        <w:rPr>
          <w:shd w:val="clear" w:color="auto" w:fill="FFFFFF"/>
        </w:rPr>
        <w:t>Axial plane</w:t>
      </w:r>
      <w:r w:rsidR="005F59FC" w:rsidRPr="0065364B">
        <w:rPr>
          <w:rFonts w:ascii="Verdana" w:hAnsi="Verdana" w:hint="eastAsia"/>
          <w:shd w:val="clear" w:color="auto" w:fill="FFFFFF"/>
        </w:rPr>
        <w:t>、</w:t>
      </w:r>
      <w:r w:rsidR="005F59FC" w:rsidRPr="0065364B">
        <w:rPr>
          <w:shd w:val="clear" w:color="auto" w:fill="FFFFFF"/>
        </w:rPr>
        <w:t>Sagittal plane</w:t>
      </w:r>
      <w:r w:rsidR="005F59FC" w:rsidRPr="0065364B">
        <w:rPr>
          <w:rFonts w:ascii="Verdana" w:hAnsi="Verdana" w:hint="eastAsia"/>
          <w:shd w:val="clear" w:color="auto" w:fill="FFFFFF"/>
        </w:rPr>
        <w:t>、</w:t>
      </w:r>
      <w:r w:rsidR="005F59FC" w:rsidRPr="0065364B">
        <w:rPr>
          <w:shd w:val="clear" w:color="auto" w:fill="FFFFFF"/>
        </w:rPr>
        <w:t>Coronal plane</w:t>
      </w:r>
      <w:r w:rsidR="005F59FC">
        <w:rPr>
          <w:rFonts w:ascii="標楷體" w:eastAsia="標楷體" w:hAnsi="標楷體" w:cs="標楷體" w:hint="eastAsia"/>
        </w:rPr>
        <w:t>。</w:t>
      </w:r>
    </w:p>
    <w:p w14:paraId="6CF2E624" w14:textId="77777777" w:rsidR="002536CE" w:rsidRDefault="002536CE" w:rsidP="00726041">
      <w:pPr>
        <w:spacing w:line="240" w:lineRule="auto"/>
        <w:ind w:leftChars="0" w:left="0" w:firstLineChars="0" w:hanging="2"/>
        <w:jc w:val="center"/>
        <w:rPr>
          <w:rFonts w:ascii="標楷體" w:eastAsia="標楷體" w:hAnsi="標楷體" w:cs="標楷體"/>
          <w:color w:val="000000"/>
        </w:rPr>
      </w:pPr>
    </w:p>
    <w:p w14:paraId="0D85A40B" w14:textId="7F9521B2" w:rsidR="002536CE" w:rsidRPr="008B7E6D" w:rsidRDefault="002536CE" w:rsidP="00726041">
      <w:pPr>
        <w:pStyle w:val="aa"/>
        <w:numPr>
          <w:ilvl w:val="0"/>
          <w:numId w:val="27"/>
        </w:numPr>
        <w:spacing w:line="240" w:lineRule="auto"/>
        <w:ind w:leftChars="0" w:firstLineChars="0"/>
        <w:jc w:val="both"/>
        <w:rPr>
          <w:rFonts w:ascii="標楷體" w:eastAsia="標楷體" w:hAnsi="標楷體" w:cs="標楷體"/>
          <w:color w:val="000000"/>
        </w:rPr>
      </w:pPr>
      <w:r>
        <w:rPr>
          <w:rFonts w:ascii="標楷體" w:eastAsia="標楷體" w:hAnsi="標楷體" w:hint="eastAsia"/>
        </w:rPr>
        <w:t>比對</w:t>
      </w:r>
      <w:r w:rsidRPr="002536CE">
        <w:rPr>
          <w:rFonts w:ascii="標楷體" w:eastAsia="標楷體" w:hAnsi="標楷體" w:hint="eastAsia"/>
        </w:rPr>
        <w:t>左右半腦</w:t>
      </w:r>
    </w:p>
    <w:p w14:paraId="2E77B39D" w14:textId="1C26168A" w:rsidR="00F16E85" w:rsidRDefault="00F16E85" w:rsidP="00726041">
      <w:pPr>
        <w:spacing w:line="240" w:lineRule="auto"/>
        <w:ind w:leftChars="0" w:left="0" w:firstLineChars="0" w:firstLine="478"/>
        <w:jc w:val="both"/>
        <w:rPr>
          <w:rFonts w:ascii="標楷體" w:eastAsia="標楷體" w:hAnsi="標楷體" w:cs="標楷體"/>
          <w:color w:val="000000"/>
        </w:rPr>
      </w:pPr>
      <w:r>
        <w:rPr>
          <w:rFonts w:ascii="標楷體" w:eastAsia="標楷體" w:hAnsi="標楷體" w:cs="標楷體" w:hint="eastAsia"/>
          <w:color w:val="000000"/>
        </w:rPr>
        <w:t>將</w:t>
      </w:r>
      <w:r w:rsidR="00266FBA">
        <w:rPr>
          <w:rFonts w:ascii="標楷體" w:eastAsia="標楷體" w:hAnsi="標楷體" w:cs="標楷體" w:hint="eastAsia"/>
          <w:color w:val="000000"/>
        </w:rPr>
        <w:t>校正後之</w:t>
      </w:r>
      <w:proofErr w:type="gramStart"/>
      <w:r w:rsidR="001560A2">
        <w:rPr>
          <w:rFonts w:ascii="標楷體" w:eastAsia="標楷體" w:hAnsi="標楷體" w:cs="標楷體" w:hint="eastAsia"/>
          <w:color w:val="000000"/>
        </w:rPr>
        <w:t>左右半腦</w:t>
      </w:r>
      <w:r w:rsidR="008B7E6D">
        <w:rPr>
          <w:rFonts w:ascii="標楷體" w:eastAsia="標楷體" w:hAnsi="標楷體" w:cs="標楷體" w:hint="eastAsia"/>
          <w:color w:val="000000"/>
        </w:rPr>
        <w:t>與</w:t>
      </w:r>
      <w:r w:rsidR="00895A01">
        <w:rPr>
          <w:rFonts w:ascii="標楷體" w:eastAsia="標楷體" w:hAnsi="標楷體" w:cs="標楷體" w:hint="eastAsia"/>
          <w:color w:val="000000"/>
        </w:rPr>
        <w:t>其</w:t>
      </w:r>
      <w:proofErr w:type="gramEnd"/>
      <w:r w:rsidR="008B7E6D">
        <w:rPr>
          <w:rFonts w:ascii="標楷體" w:eastAsia="標楷體" w:hAnsi="標楷體" w:cs="標楷體" w:hint="eastAsia"/>
          <w:color w:val="000000"/>
        </w:rPr>
        <w:t>另一半腦的映射</w:t>
      </w:r>
      <w:r w:rsidR="001560A2">
        <w:rPr>
          <w:rFonts w:ascii="標楷體" w:eastAsia="標楷體" w:hAnsi="標楷體" w:cs="標楷體" w:hint="eastAsia"/>
          <w:color w:val="000000"/>
        </w:rPr>
        <w:t>進行比對</w:t>
      </w:r>
      <w:r w:rsidR="006A0D7A">
        <w:rPr>
          <w:rFonts w:ascii="標楷體" w:eastAsia="標楷體" w:hAnsi="標楷體" w:cs="標楷體" w:hint="eastAsia"/>
          <w:color w:val="000000"/>
        </w:rPr>
        <w:t>，</w:t>
      </w:r>
      <w:r w:rsidR="00003D03">
        <w:rPr>
          <w:rFonts w:ascii="標楷體" w:eastAsia="標楷體" w:hAnsi="標楷體" w:cs="標楷體" w:hint="eastAsia"/>
          <w:color w:val="000000"/>
        </w:rPr>
        <w:t>使用</w:t>
      </w:r>
      <w:r w:rsidR="00003D03" w:rsidRPr="00726041">
        <w:rPr>
          <w:rFonts w:eastAsia="標楷體"/>
          <w:color w:val="000000"/>
        </w:rPr>
        <w:t>KD</w:t>
      </w:r>
      <w:r w:rsidR="00850A61">
        <w:rPr>
          <w:rFonts w:eastAsia="標楷體"/>
          <w:color w:val="000000"/>
        </w:rPr>
        <w:t xml:space="preserve"> T</w:t>
      </w:r>
      <w:r w:rsidR="00003D03" w:rsidRPr="00726041">
        <w:rPr>
          <w:rFonts w:eastAsia="標楷體"/>
          <w:color w:val="000000"/>
        </w:rPr>
        <w:t>ree</w:t>
      </w:r>
      <w:r w:rsidR="00003D03">
        <w:rPr>
          <w:rFonts w:ascii="標楷體" w:eastAsia="標楷體" w:hAnsi="標楷體" w:cs="標楷體" w:hint="eastAsia"/>
          <w:color w:val="000000"/>
        </w:rPr>
        <w:t>方式</w:t>
      </w:r>
      <w:r w:rsidR="00F16022">
        <w:rPr>
          <w:rFonts w:ascii="標楷體" w:eastAsia="標楷體" w:hAnsi="標楷體" w:cs="標楷體" w:hint="eastAsia"/>
          <w:color w:val="000000"/>
        </w:rPr>
        <w:t>尋找最近的配對點，計算配對點之間的距離，</w:t>
      </w:r>
      <w:r w:rsidR="00E679CD">
        <w:rPr>
          <w:rFonts w:ascii="標楷體" w:eastAsia="標楷體" w:hAnsi="標楷體" w:cs="標楷體" w:hint="eastAsia"/>
          <w:color w:val="000000"/>
        </w:rPr>
        <w:t>並設定一個</w:t>
      </w:r>
      <w:r w:rsidR="00416E80">
        <w:rPr>
          <w:rFonts w:ascii="標楷體" w:eastAsia="標楷體" w:hAnsi="標楷體" w:cs="標楷體" w:hint="eastAsia"/>
          <w:color w:val="000000"/>
        </w:rPr>
        <w:t>能接受的</w:t>
      </w:r>
      <w:r w:rsidR="00E679CD">
        <w:rPr>
          <w:rFonts w:ascii="標楷體" w:eastAsia="標楷體" w:hAnsi="標楷體" w:cs="標楷體" w:hint="eastAsia"/>
          <w:color w:val="000000"/>
        </w:rPr>
        <w:t>最大篩選</w:t>
      </w:r>
      <w:r w:rsidR="00DE042E">
        <w:rPr>
          <w:rFonts w:ascii="標楷體" w:eastAsia="標楷體" w:hAnsi="標楷體" w:cs="標楷體" w:hint="eastAsia"/>
          <w:color w:val="000000"/>
        </w:rPr>
        <w:t>距離</w:t>
      </w:r>
      <w:r w:rsidR="00E679CD">
        <w:rPr>
          <w:rFonts w:ascii="標楷體" w:eastAsia="標楷體" w:hAnsi="標楷體" w:cs="標楷體" w:hint="eastAsia"/>
          <w:color w:val="000000"/>
        </w:rPr>
        <w:t>，如果點之間的距離大於篩選值，我們將其視為非</w:t>
      </w:r>
      <w:r w:rsidR="00384A6A">
        <w:rPr>
          <w:rFonts w:ascii="標楷體" w:eastAsia="標楷體" w:hAnsi="標楷體" w:cs="標楷體" w:hint="eastAsia"/>
          <w:color w:val="000000"/>
        </w:rPr>
        <w:t>相同位置的點</w:t>
      </w:r>
      <w:r w:rsidR="003E02F1">
        <w:rPr>
          <w:rFonts w:ascii="標楷體" w:eastAsia="標楷體" w:hAnsi="標楷體" w:cs="標楷體" w:hint="eastAsia"/>
          <w:color w:val="000000"/>
        </w:rPr>
        <w:t>，無左右</w:t>
      </w:r>
      <w:r w:rsidR="002114AF">
        <w:rPr>
          <w:rFonts w:ascii="標楷體" w:eastAsia="標楷體" w:hAnsi="標楷體" w:cs="標楷體" w:hint="eastAsia"/>
          <w:color w:val="000000"/>
        </w:rPr>
        <w:t>腦</w:t>
      </w:r>
      <w:r w:rsidR="003E02F1">
        <w:rPr>
          <w:rFonts w:ascii="標楷體" w:eastAsia="標楷體" w:hAnsi="標楷體" w:cs="標楷體" w:hint="eastAsia"/>
          <w:color w:val="000000"/>
        </w:rPr>
        <w:t>對稱性</w:t>
      </w:r>
      <w:r w:rsidR="006A12DE">
        <w:rPr>
          <w:rFonts w:ascii="標楷體" w:eastAsia="標楷體" w:hAnsi="標楷體" w:cs="標楷體" w:hint="eastAsia"/>
          <w:color w:val="000000"/>
        </w:rPr>
        <w:t>，</w:t>
      </w:r>
      <w:r w:rsidR="00410F7A">
        <w:rPr>
          <w:rFonts w:ascii="標楷體" w:eastAsia="標楷體" w:hAnsi="標楷體" w:cs="標楷體" w:hint="eastAsia"/>
          <w:color w:val="000000"/>
        </w:rPr>
        <w:t>可能</w:t>
      </w:r>
      <w:r w:rsidR="006A12DE">
        <w:rPr>
          <w:rFonts w:ascii="標楷體" w:eastAsia="標楷體" w:hAnsi="標楷體" w:cs="標楷體" w:hint="eastAsia"/>
          <w:color w:val="000000"/>
        </w:rPr>
        <w:t>為</w:t>
      </w:r>
      <w:r w:rsidR="00040ABD">
        <w:rPr>
          <w:rFonts w:ascii="標楷體" w:eastAsia="標楷體" w:hAnsi="標楷體" w:cs="標楷體" w:hint="eastAsia"/>
          <w:color w:val="000000"/>
        </w:rPr>
        <w:t>缺失血管</w:t>
      </w:r>
      <w:r w:rsidR="00384A6A">
        <w:rPr>
          <w:rFonts w:ascii="標楷體" w:eastAsia="標楷體" w:hAnsi="標楷體" w:cs="標楷體" w:hint="eastAsia"/>
          <w:color w:val="000000"/>
        </w:rPr>
        <w:t>，應該要加以保留</w:t>
      </w:r>
      <w:r w:rsidR="003E02F1">
        <w:rPr>
          <w:rFonts w:ascii="標楷體" w:eastAsia="標楷體" w:hAnsi="標楷體" w:cs="標楷體" w:hint="eastAsia"/>
          <w:color w:val="000000"/>
        </w:rPr>
        <w:t>。</w:t>
      </w:r>
      <w:r w:rsidR="00384A6A">
        <w:rPr>
          <w:rFonts w:ascii="標楷體" w:eastAsia="標楷體" w:hAnsi="標楷體" w:cs="標楷體" w:hint="eastAsia"/>
          <w:color w:val="000000"/>
        </w:rPr>
        <w:t>反之</w:t>
      </w:r>
      <w:r w:rsidR="00E26B7D">
        <w:rPr>
          <w:rFonts w:ascii="標楷體" w:eastAsia="標楷體" w:hAnsi="標楷體" w:cs="標楷體" w:hint="eastAsia"/>
          <w:color w:val="000000"/>
        </w:rPr>
        <w:t>若</w:t>
      </w:r>
      <w:r w:rsidR="00756EC1">
        <w:rPr>
          <w:rFonts w:ascii="標楷體" w:eastAsia="標楷體" w:hAnsi="標楷體" w:cs="標楷體" w:hint="eastAsia"/>
          <w:color w:val="000000"/>
        </w:rPr>
        <w:t>距離小於篩選值，</w:t>
      </w:r>
      <w:r w:rsidR="003E02F1">
        <w:rPr>
          <w:rFonts w:ascii="標楷體" w:eastAsia="標楷體" w:hAnsi="標楷體" w:cs="標楷體" w:hint="eastAsia"/>
          <w:color w:val="000000"/>
        </w:rPr>
        <w:t>具有左右</w:t>
      </w:r>
      <w:r w:rsidR="002114AF">
        <w:rPr>
          <w:rFonts w:ascii="標楷體" w:eastAsia="標楷體" w:hAnsi="標楷體" w:cs="標楷體" w:hint="eastAsia"/>
          <w:color w:val="000000"/>
        </w:rPr>
        <w:t>腦</w:t>
      </w:r>
      <w:r w:rsidR="003E02F1">
        <w:rPr>
          <w:rFonts w:ascii="標楷體" w:eastAsia="標楷體" w:hAnsi="標楷體" w:cs="標楷體" w:hint="eastAsia"/>
          <w:color w:val="000000"/>
        </w:rPr>
        <w:t>對稱性，可能為正常血管，</w:t>
      </w:r>
      <w:r w:rsidR="00756EC1">
        <w:rPr>
          <w:rFonts w:ascii="標楷體" w:eastAsia="標楷體" w:hAnsi="標楷體" w:cs="標楷體" w:hint="eastAsia"/>
          <w:color w:val="000000"/>
        </w:rPr>
        <w:t>則刪除此配對點</w:t>
      </w:r>
      <w:r w:rsidR="00D2383E">
        <w:rPr>
          <w:rFonts w:ascii="標楷體" w:eastAsia="標楷體" w:hAnsi="標楷體" w:cs="標楷體" w:hint="eastAsia"/>
          <w:color w:val="000000"/>
        </w:rPr>
        <w:t>。接著</w:t>
      </w:r>
      <w:r w:rsidR="00367734">
        <w:rPr>
          <w:rFonts w:ascii="標楷體" w:eastAsia="標楷體" w:hAnsi="標楷體" w:cs="標楷體" w:hint="eastAsia"/>
          <w:color w:val="000000"/>
        </w:rPr>
        <w:t>將所有保留的</w:t>
      </w:r>
      <w:r w:rsidR="00040ABD">
        <w:rPr>
          <w:rFonts w:ascii="標楷體" w:eastAsia="標楷體" w:hAnsi="標楷體" w:cs="標楷體" w:hint="eastAsia"/>
          <w:color w:val="000000"/>
        </w:rPr>
        <w:t>血管區域</w:t>
      </w:r>
      <w:r w:rsidR="00546792">
        <w:rPr>
          <w:rFonts w:ascii="標楷體" w:eastAsia="標楷體" w:hAnsi="標楷體" w:cs="標楷體" w:hint="eastAsia"/>
          <w:color w:val="000000"/>
        </w:rPr>
        <w:t>做雜訊處理</w:t>
      </w:r>
      <w:r w:rsidR="009446A2">
        <w:rPr>
          <w:rFonts w:ascii="標楷體" w:eastAsia="標楷體" w:hAnsi="標楷體" w:cs="標楷體" w:hint="eastAsia"/>
          <w:color w:val="000000"/>
        </w:rPr>
        <w:t>：</w:t>
      </w:r>
      <w:r w:rsidR="008415D3">
        <w:rPr>
          <w:rFonts w:ascii="標楷體" w:eastAsia="標楷體" w:hAnsi="標楷體" w:cs="標楷體" w:hint="eastAsia"/>
          <w:color w:val="000000"/>
        </w:rPr>
        <w:t>將</w:t>
      </w:r>
      <w:proofErr w:type="gramStart"/>
      <w:r w:rsidR="002114AF">
        <w:rPr>
          <w:rFonts w:ascii="標楷體" w:eastAsia="標楷體" w:hAnsi="標楷體" w:cs="標楷體" w:hint="eastAsia"/>
          <w:color w:val="000000"/>
        </w:rPr>
        <w:t>上述</w:t>
      </w:r>
      <w:r w:rsidR="008415D3">
        <w:rPr>
          <w:rFonts w:ascii="標楷體" w:eastAsia="標楷體" w:hAnsi="標楷體" w:cs="標楷體" w:hint="eastAsia"/>
          <w:color w:val="000000"/>
        </w:rPr>
        <w:t>點雲檔案</w:t>
      </w:r>
      <w:proofErr w:type="gramEnd"/>
      <w:r w:rsidR="008415D3">
        <w:rPr>
          <w:rFonts w:ascii="標楷體" w:eastAsia="標楷體" w:hAnsi="標楷體" w:cs="標楷體" w:hint="eastAsia"/>
          <w:color w:val="000000"/>
        </w:rPr>
        <w:t>切割為</w:t>
      </w:r>
      <w:r w:rsidR="00B55F5A">
        <w:rPr>
          <w:rFonts w:ascii="標楷體" w:eastAsia="標楷體" w:hAnsi="標楷體" w:cs="標楷體" w:hint="eastAsia"/>
          <w:color w:val="000000"/>
        </w:rPr>
        <w:t>多個小單位立方體，計算其中的點數量，</w:t>
      </w:r>
      <w:r w:rsidR="00546792">
        <w:rPr>
          <w:rFonts w:ascii="標楷體" w:eastAsia="標楷體" w:hAnsi="標楷體" w:cs="標楷體" w:hint="eastAsia"/>
          <w:color w:val="000000"/>
        </w:rPr>
        <w:t>去除</w:t>
      </w:r>
      <w:r w:rsidR="00527A6D">
        <w:rPr>
          <w:rFonts w:ascii="標楷體" w:eastAsia="標楷體" w:hAnsi="標楷體" w:cs="標楷體" w:hint="eastAsia"/>
          <w:color w:val="000000"/>
        </w:rPr>
        <w:t>少量點</w:t>
      </w:r>
      <w:r w:rsidR="00F236A2">
        <w:rPr>
          <w:rFonts w:ascii="標楷體" w:eastAsia="標楷體" w:hAnsi="標楷體" w:cs="標楷體" w:hint="eastAsia"/>
          <w:color w:val="000000"/>
        </w:rPr>
        <w:t>之</w:t>
      </w:r>
      <w:r w:rsidR="00527A6D">
        <w:rPr>
          <w:rFonts w:ascii="標楷體" w:eastAsia="標楷體" w:hAnsi="標楷體" w:cs="標楷體" w:hint="eastAsia"/>
          <w:color w:val="000000"/>
        </w:rPr>
        <w:t>立方體</w:t>
      </w:r>
      <w:r w:rsidR="00F236A2" w:rsidDel="00F236A2">
        <w:rPr>
          <w:rFonts w:ascii="標楷體" w:eastAsia="標楷體" w:hAnsi="標楷體" w:cs="標楷體" w:hint="eastAsia"/>
          <w:color w:val="000000"/>
        </w:rPr>
        <w:t xml:space="preserve"> </w:t>
      </w:r>
      <w:r w:rsidR="00E7741C">
        <w:rPr>
          <w:rFonts w:ascii="標楷體" w:eastAsia="標楷體" w:hAnsi="標楷體" w:cs="標楷體" w:hint="eastAsia"/>
          <w:color w:val="000000"/>
        </w:rPr>
        <w:t>(圖</w:t>
      </w:r>
      <w:r w:rsidR="005A669E">
        <w:rPr>
          <w:rFonts w:ascii="標楷體" w:eastAsia="標楷體" w:hAnsi="標楷體" w:cs="標楷體" w:hint="eastAsia"/>
          <w:color w:val="000000"/>
        </w:rPr>
        <w:t>4-</w:t>
      </w:r>
      <w:r w:rsidR="007460E7">
        <w:rPr>
          <w:rFonts w:ascii="標楷體" w:eastAsia="標楷體" w:hAnsi="標楷體" w:cs="標楷體"/>
          <w:color w:val="000000"/>
        </w:rPr>
        <w:t>5</w:t>
      </w:r>
      <w:r w:rsidR="009C6744" w:rsidRPr="00726041">
        <w:rPr>
          <w:rFonts w:eastAsia="標楷體"/>
          <w:color w:val="000000"/>
        </w:rPr>
        <w:t>A</w:t>
      </w:r>
      <w:r w:rsidR="00E7741C">
        <w:rPr>
          <w:rFonts w:ascii="標楷體" w:eastAsia="標楷體" w:hAnsi="標楷體" w:cs="標楷體" w:hint="eastAsia"/>
          <w:color w:val="000000"/>
        </w:rPr>
        <w:t>)</w:t>
      </w:r>
      <w:r w:rsidR="00762E62">
        <w:rPr>
          <w:rFonts w:ascii="標楷體" w:eastAsia="標楷體" w:hAnsi="標楷體" w:cs="標楷體" w:hint="eastAsia"/>
          <w:color w:val="000000"/>
        </w:rPr>
        <w:t>。最後</w:t>
      </w:r>
      <w:r w:rsidR="00EB227B">
        <w:rPr>
          <w:rFonts w:ascii="標楷體" w:eastAsia="標楷體" w:hAnsi="標楷體" w:cs="標楷體" w:hint="eastAsia"/>
          <w:color w:val="000000"/>
        </w:rPr>
        <w:t>左右腦分</w:t>
      </w:r>
      <w:r w:rsidR="00D07102">
        <w:rPr>
          <w:rFonts w:ascii="標楷體" w:eastAsia="標楷體" w:hAnsi="標楷體" w:cs="標楷體" w:hint="eastAsia"/>
          <w:color w:val="000000"/>
        </w:rPr>
        <w:t>別</w:t>
      </w:r>
      <w:r w:rsidR="00EB227B">
        <w:rPr>
          <w:rFonts w:ascii="標楷體" w:eastAsia="標楷體" w:hAnsi="標楷體" w:cs="標楷體" w:hint="eastAsia"/>
          <w:color w:val="000000"/>
        </w:rPr>
        <w:t>進行此操作，</w:t>
      </w:r>
      <w:proofErr w:type="gramStart"/>
      <w:r w:rsidR="00EB227B">
        <w:rPr>
          <w:rFonts w:ascii="標楷體" w:eastAsia="標楷體" w:hAnsi="標楷體" w:cs="標楷體" w:hint="eastAsia"/>
          <w:color w:val="000000"/>
        </w:rPr>
        <w:t>產生</w:t>
      </w:r>
      <w:r w:rsidR="00367734">
        <w:rPr>
          <w:rFonts w:ascii="標楷體" w:eastAsia="標楷體" w:hAnsi="標楷體" w:cs="標楷體" w:hint="eastAsia"/>
          <w:color w:val="000000"/>
        </w:rPr>
        <w:t>點雲檔案</w:t>
      </w:r>
      <w:proofErr w:type="gramEnd"/>
      <w:r w:rsidR="001560A2">
        <w:rPr>
          <w:rFonts w:ascii="標楷體" w:eastAsia="標楷體" w:hAnsi="標楷體" w:cs="標楷體" w:hint="eastAsia"/>
          <w:color w:val="000000"/>
        </w:rPr>
        <w:t>，代表在</w:t>
      </w:r>
      <w:proofErr w:type="gramStart"/>
      <w:r w:rsidR="00430DE4">
        <w:rPr>
          <w:rFonts w:ascii="標楷體" w:eastAsia="標楷體" w:hAnsi="標楷體" w:cs="標楷體" w:hint="eastAsia"/>
          <w:color w:val="000000"/>
        </w:rPr>
        <w:t>各</w:t>
      </w:r>
      <w:r w:rsidR="001560A2">
        <w:rPr>
          <w:rFonts w:ascii="標楷體" w:eastAsia="標楷體" w:hAnsi="標楷體" w:cs="標楷體" w:hint="eastAsia"/>
          <w:color w:val="000000"/>
        </w:rPr>
        <w:t>半腦中</w:t>
      </w:r>
      <w:proofErr w:type="gramEnd"/>
      <w:r w:rsidR="00430DE4">
        <w:rPr>
          <w:rFonts w:ascii="標楷體" w:eastAsia="標楷體" w:hAnsi="標楷體" w:cs="標楷體" w:hint="eastAsia"/>
          <w:color w:val="000000"/>
        </w:rPr>
        <w:t>左右</w:t>
      </w:r>
      <w:r w:rsidR="001560A2">
        <w:rPr>
          <w:rFonts w:ascii="標楷體" w:eastAsia="標楷體" w:hAnsi="標楷體" w:cs="標楷體" w:hint="eastAsia"/>
          <w:color w:val="000000"/>
        </w:rPr>
        <w:t>相對</w:t>
      </w:r>
      <w:r w:rsidR="00430DE4">
        <w:rPr>
          <w:rFonts w:ascii="標楷體" w:eastAsia="標楷體" w:hAnsi="標楷體" w:cs="標楷體" w:hint="eastAsia"/>
          <w:color w:val="000000"/>
        </w:rPr>
        <w:t>缺失的血管</w:t>
      </w:r>
      <w:r w:rsidR="00C660F3">
        <w:rPr>
          <w:rFonts w:ascii="標楷體" w:eastAsia="標楷體" w:hAnsi="標楷體" w:cs="標楷體" w:hint="eastAsia"/>
          <w:color w:val="000000"/>
        </w:rPr>
        <w:t>，取出血管本身作可能的堵塞位置標</w:t>
      </w:r>
      <w:proofErr w:type="gramStart"/>
      <w:r w:rsidR="00C660F3">
        <w:rPr>
          <w:rFonts w:ascii="標楷體" w:eastAsia="標楷體" w:hAnsi="標楷體" w:cs="標楷體" w:hint="eastAsia"/>
          <w:color w:val="000000"/>
        </w:rPr>
        <w:t>註</w:t>
      </w:r>
      <w:proofErr w:type="gramEnd"/>
      <w:r w:rsidR="006A0284">
        <w:rPr>
          <w:rFonts w:ascii="標楷體" w:eastAsia="標楷體" w:hAnsi="標楷體" w:cs="標楷體" w:hint="eastAsia"/>
          <w:color w:val="000000"/>
        </w:rPr>
        <w:t>（圖4</w:t>
      </w:r>
      <w:r w:rsidR="006A0284">
        <w:rPr>
          <w:rFonts w:ascii="標楷體" w:eastAsia="標楷體" w:hAnsi="標楷體" w:hint="eastAsia"/>
        </w:rPr>
        <w:t>-</w:t>
      </w:r>
      <w:r w:rsidR="007460E7">
        <w:rPr>
          <w:rFonts w:ascii="標楷體" w:eastAsia="標楷體" w:hAnsi="標楷體"/>
        </w:rPr>
        <w:t>5</w:t>
      </w:r>
      <w:r w:rsidR="009C6744" w:rsidRPr="00726041">
        <w:rPr>
          <w:rFonts w:eastAsia="標楷體"/>
        </w:rPr>
        <w:t>B</w:t>
      </w:r>
      <w:r w:rsidR="006A0284">
        <w:rPr>
          <w:rFonts w:ascii="標楷體" w:eastAsia="標楷體" w:hAnsi="標楷體" w:cs="標楷體" w:hint="eastAsia"/>
          <w:color w:val="000000"/>
        </w:rPr>
        <w:t>）</w:t>
      </w:r>
      <w:r w:rsidR="00C660F3">
        <w:rPr>
          <w:rFonts w:ascii="標楷體" w:eastAsia="標楷體" w:hAnsi="標楷體" w:cs="標楷體" w:hint="eastAsia"/>
          <w:color w:val="000000"/>
        </w:rPr>
        <w:t>，以提供更精確的模型參考</w:t>
      </w:r>
      <w:r w:rsidR="008B7E6D">
        <w:rPr>
          <w:rFonts w:ascii="標楷體" w:eastAsia="標楷體" w:hAnsi="標楷體" w:cs="標楷體" w:hint="eastAsia"/>
          <w:color w:val="000000"/>
        </w:rPr>
        <w:t>。</w:t>
      </w:r>
    </w:p>
    <w:p w14:paraId="4E330EE3" w14:textId="7C3B7170" w:rsidR="0008384F" w:rsidRDefault="0008384F" w:rsidP="005A669E">
      <w:pPr>
        <w:spacing w:line="240" w:lineRule="auto"/>
        <w:ind w:leftChars="0" w:left="0" w:firstLineChars="0" w:hanging="2"/>
        <w:jc w:val="center"/>
        <w:rPr>
          <w:rFonts w:ascii="標楷體" w:eastAsia="標楷體" w:hAnsi="標楷體"/>
        </w:rPr>
      </w:pPr>
    </w:p>
    <w:tbl>
      <w:tblPr>
        <w:tblStyle w:val="af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"/>
        <w:gridCol w:w="1384"/>
        <w:gridCol w:w="369"/>
        <w:gridCol w:w="2067"/>
        <w:gridCol w:w="2677"/>
        <w:gridCol w:w="2237"/>
      </w:tblGrid>
      <w:tr w:rsidR="00114033" w14:paraId="274249A9" w14:textId="77777777" w:rsidTr="00726041">
        <w:trPr>
          <w:trHeight w:val="1700"/>
          <w:jc w:val="center"/>
        </w:trPr>
        <w:tc>
          <w:tcPr>
            <w:tcW w:w="315" w:type="dxa"/>
          </w:tcPr>
          <w:p w14:paraId="3480E8BF" w14:textId="14C5BB5B" w:rsidR="002725DE" w:rsidRDefault="002725DE" w:rsidP="00114033">
            <w:pPr>
              <w:spacing w:line="240" w:lineRule="auto"/>
              <w:ind w:leftChars="0" w:left="0" w:firstLineChars="0" w:firstLine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A</w:t>
            </w:r>
          </w:p>
        </w:tc>
        <w:tc>
          <w:tcPr>
            <w:tcW w:w="1338" w:type="dxa"/>
            <w:vAlign w:val="center"/>
          </w:tcPr>
          <w:p w14:paraId="0CF76F07" w14:textId="0C476299" w:rsidR="002725DE" w:rsidRDefault="002725DE" w:rsidP="00114033">
            <w:pPr>
              <w:spacing w:line="240" w:lineRule="auto"/>
              <w:ind w:leftChars="0" w:left="0" w:firstLineChars="0" w:firstLine="0"/>
              <w:jc w:val="center"/>
              <w:rPr>
                <w:rFonts w:ascii="標楷體" w:eastAsia="標楷體" w:hAnsi="標楷體"/>
              </w:rPr>
            </w:pPr>
            <w:r w:rsidRPr="005A669E">
              <w:rPr>
                <w:rFonts w:ascii="標楷體" w:eastAsia="標楷體" w:hAnsi="標楷體" w:cs="標楷體"/>
                <w:noProof/>
                <w:color w:val="000000"/>
              </w:rPr>
              <w:drawing>
                <wp:inline distT="0" distB="0" distL="0" distR="0" wp14:anchorId="299E3ECF" wp14:editId="36DC4528">
                  <wp:extent cx="741831" cy="1498600"/>
                  <wp:effectExtent l="0" t="0" r="0" b="0"/>
                  <wp:docPr id="2021814847" name="圖片 2021814847" descr="一張含有 胭脂紅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229952" name="圖片 1" descr="一張含有 胭脂紅 的圖片&#10;&#10;自動產生的描述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7610" cy="15506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8" w:type="dxa"/>
          </w:tcPr>
          <w:p w14:paraId="32D06338" w14:textId="7AF27CCF" w:rsidR="002725DE" w:rsidRDefault="00114033" w:rsidP="00114033">
            <w:pPr>
              <w:spacing w:line="240" w:lineRule="auto"/>
              <w:ind w:leftChars="0" w:left="0" w:firstLineChars="0" w:firstLine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</w:t>
            </w:r>
          </w:p>
        </w:tc>
        <w:tc>
          <w:tcPr>
            <w:tcW w:w="2160" w:type="dxa"/>
            <w:vAlign w:val="center"/>
          </w:tcPr>
          <w:p w14:paraId="506DCA11" w14:textId="2C14BE2C" w:rsidR="002725DE" w:rsidRDefault="002725DE" w:rsidP="00114033">
            <w:pPr>
              <w:spacing w:line="240" w:lineRule="auto"/>
              <w:ind w:leftChars="0" w:left="0" w:firstLineChars="0" w:firstLine="0"/>
              <w:jc w:val="center"/>
              <w:rPr>
                <w:rFonts w:ascii="標楷體" w:eastAsia="標楷體" w:hAnsi="標楷體"/>
              </w:rPr>
            </w:pPr>
            <w:r>
              <w:rPr>
                <w:rFonts w:eastAsia="標楷體" w:hint="eastAsia"/>
                <w:noProof/>
                <w:color w:val="000000"/>
              </w:rPr>
              <w:drawing>
                <wp:inline distT="0" distB="0" distL="0" distR="0" wp14:anchorId="168EDACC" wp14:editId="6DABB156">
                  <wp:extent cx="1143135" cy="1277620"/>
                  <wp:effectExtent l="0" t="0" r="0" b="0"/>
                  <wp:docPr id="668325039" name="圖片 6683250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0160851" name="圖片 1870160851"/>
                          <pic:cNvPicPr/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8929" cy="1295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1" w:type="dxa"/>
            <w:vAlign w:val="center"/>
          </w:tcPr>
          <w:p w14:paraId="1EEDD07C" w14:textId="32B1EF32" w:rsidR="002725DE" w:rsidRDefault="002725DE" w:rsidP="00114033">
            <w:pPr>
              <w:spacing w:line="240" w:lineRule="auto"/>
              <w:ind w:leftChars="0" w:left="0" w:firstLineChars="0" w:firstLine="0"/>
              <w:jc w:val="center"/>
              <w:rPr>
                <w:rFonts w:ascii="標楷體" w:eastAsia="標楷體" w:hAnsi="標楷體"/>
              </w:rPr>
            </w:pPr>
            <w:r>
              <w:rPr>
                <w:rFonts w:eastAsia="標楷體" w:hint="eastAsia"/>
                <w:noProof/>
                <w:color w:val="000000"/>
              </w:rPr>
              <w:drawing>
                <wp:inline distT="0" distB="0" distL="0" distR="0" wp14:anchorId="6F32120D" wp14:editId="330BFB12">
                  <wp:extent cx="1562958" cy="975360"/>
                  <wp:effectExtent l="0" t="0" r="0" b="0"/>
                  <wp:docPr id="1309774977" name="圖片 13097749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5260656" name="圖片 1165260656"/>
                          <pic:cNvPicPr/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6605" cy="9963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7" w:type="dxa"/>
            <w:vAlign w:val="center"/>
          </w:tcPr>
          <w:p w14:paraId="2463E483" w14:textId="591CD5C3" w:rsidR="002725DE" w:rsidRDefault="002725DE" w:rsidP="00114033">
            <w:pPr>
              <w:spacing w:line="240" w:lineRule="auto"/>
              <w:ind w:leftChars="0" w:left="0" w:firstLineChars="0" w:firstLine="0"/>
              <w:jc w:val="center"/>
              <w:rPr>
                <w:rFonts w:ascii="標楷體" w:eastAsia="標楷體" w:hAnsi="標楷體"/>
              </w:rPr>
            </w:pPr>
            <w:r>
              <w:rPr>
                <w:rFonts w:eastAsia="標楷體" w:hint="eastAsia"/>
                <w:noProof/>
                <w:color w:val="000000"/>
              </w:rPr>
              <w:drawing>
                <wp:inline distT="0" distB="0" distL="0" distR="0" wp14:anchorId="42417FBE" wp14:editId="1D9D3521">
                  <wp:extent cx="1272540" cy="923500"/>
                  <wp:effectExtent l="0" t="0" r="3810" b="0"/>
                  <wp:docPr id="2002544106" name="圖片 2002544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5313868" name="圖片 955313868"/>
                          <pic:cNvPicPr/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9127" cy="950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DC8B8C" w14:textId="77777777" w:rsidR="00170404" w:rsidRDefault="00170404" w:rsidP="005A669E">
      <w:pPr>
        <w:spacing w:line="240" w:lineRule="auto"/>
        <w:ind w:leftChars="0" w:left="0" w:firstLineChars="0" w:hanging="2"/>
        <w:jc w:val="center"/>
        <w:rPr>
          <w:rFonts w:ascii="標楷體" w:eastAsia="標楷體" w:hAnsi="標楷體"/>
        </w:rPr>
      </w:pPr>
    </w:p>
    <w:p w14:paraId="28BA6C92" w14:textId="7ADE35E1" w:rsidR="002D75A8" w:rsidRDefault="005A669E" w:rsidP="00726041">
      <w:pPr>
        <w:spacing w:line="240" w:lineRule="auto"/>
        <w:ind w:leftChars="0" w:left="0" w:firstLineChars="0" w:hanging="2"/>
        <w:jc w:val="center"/>
        <w:rPr>
          <w:rFonts w:ascii="標楷體" w:eastAsia="標楷體" w:hAnsi="標楷體" w:cs="標楷體"/>
          <w:color w:val="000000"/>
        </w:rPr>
      </w:pPr>
      <w:r>
        <w:rPr>
          <w:rFonts w:ascii="標楷體" w:eastAsia="標楷體" w:hAnsi="標楷體" w:hint="eastAsia"/>
        </w:rPr>
        <w:t>圖4-</w:t>
      </w:r>
      <w:r w:rsidR="00D65030">
        <w:rPr>
          <w:rFonts w:ascii="標楷體" w:eastAsia="標楷體" w:hAnsi="標楷體" w:hint="eastAsia"/>
        </w:rPr>
        <w:t>6</w:t>
      </w:r>
      <w:r w:rsidRPr="006244BE">
        <w:rPr>
          <w:rFonts w:ascii="標楷體" w:eastAsia="標楷體" w:hAnsi="標楷體" w:cs="標楷體" w:hint="eastAsia"/>
        </w:rPr>
        <w:t>：</w:t>
      </w:r>
      <w:r w:rsidR="009C6744">
        <w:rPr>
          <w:rFonts w:ascii="標楷體" w:eastAsia="標楷體" w:hAnsi="標楷體" w:cs="標楷體" w:hint="eastAsia"/>
        </w:rPr>
        <w:t>(</w:t>
      </w:r>
      <w:r w:rsidR="009C6744">
        <w:rPr>
          <w:rFonts w:ascii="標楷體" w:eastAsia="標楷體" w:hAnsi="標楷體" w:cs="標楷體"/>
        </w:rPr>
        <w:t>A)</w:t>
      </w:r>
      <w:r>
        <w:rPr>
          <w:rFonts w:ascii="標楷體" w:eastAsia="標楷體" w:hAnsi="標楷體" w:cs="標楷體" w:hint="eastAsia"/>
        </w:rPr>
        <w:t>腦部</w:t>
      </w:r>
      <w:r w:rsidR="007917C7">
        <w:rPr>
          <w:rFonts w:ascii="標楷體" w:eastAsia="標楷體" w:hAnsi="標楷體" w:cs="標楷體" w:hint="eastAsia"/>
        </w:rPr>
        <w:t>血管</w:t>
      </w:r>
      <w:r>
        <w:rPr>
          <w:rFonts w:ascii="標楷體" w:eastAsia="標楷體" w:hAnsi="標楷體" w:cs="標楷體" w:hint="eastAsia"/>
        </w:rPr>
        <w:t>區域雜訊去除</w:t>
      </w:r>
      <w:r>
        <w:rPr>
          <w:rFonts w:ascii="標楷體" w:eastAsia="標楷體" w:hAnsi="標楷體" w:cs="標楷體" w:hint="eastAsia"/>
          <w:color w:val="000000"/>
        </w:rPr>
        <w:t>。黑色為最終輸出之</w:t>
      </w:r>
      <w:r w:rsidR="007917C7">
        <w:rPr>
          <w:rFonts w:ascii="標楷體" w:eastAsia="標楷體" w:hAnsi="標楷體" w:cs="標楷體" w:hint="eastAsia"/>
          <w:color w:val="000000"/>
        </w:rPr>
        <w:t>血管</w:t>
      </w:r>
      <w:r>
        <w:rPr>
          <w:rFonts w:ascii="標楷體" w:eastAsia="標楷體" w:hAnsi="標楷體" w:cs="標楷體" w:hint="eastAsia"/>
          <w:color w:val="000000"/>
        </w:rPr>
        <w:t>區域，紅色為</w:t>
      </w:r>
      <w:r w:rsidR="007917C7">
        <w:rPr>
          <w:rFonts w:ascii="標楷體" w:eastAsia="標楷體" w:hAnsi="標楷體" w:cs="標楷體" w:hint="eastAsia"/>
          <w:color w:val="000000"/>
        </w:rPr>
        <w:t>濾除之</w:t>
      </w:r>
      <w:r w:rsidR="0008384F">
        <w:rPr>
          <w:rFonts w:ascii="標楷體" w:eastAsia="標楷體" w:hAnsi="標楷體" w:cs="標楷體" w:hint="eastAsia"/>
          <w:color w:val="000000"/>
        </w:rPr>
        <w:t>雜訊</w:t>
      </w:r>
      <w:r>
        <w:rPr>
          <w:rFonts w:ascii="標楷體" w:eastAsia="標楷體" w:hAnsi="標楷體" w:cs="標楷體" w:hint="eastAsia"/>
          <w:color w:val="000000"/>
        </w:rPr>
        <w:t>。</w:t>
      </w:r>
      <w:r w:rsidR="009C6744">
        <w:rPr>
          <w:rFonts w:ascii="標楷體" w:eastAsia="標楷體" w:hAnsi="標楷體" w:cs="標楷體" w:hint="eastAsia"/>
          <w:color w:val="000000"/>
        </w:rPr>
        <w:t>(</w:t>
      </w:r>
      <w:r w:rsidR="009C6744">
        <w:rPr>
          <w:rFonts w:ascii="標楷體" w:eastAsia="標楷體" w:hAnsi="標楷體" w:cs="標楷體"/>
          <w:color w:val="000000"/>
        </w:rPr>
        <w:t>B)</w:t>
      </w:r>
      <w:r w:rsidR="008B7E6D">
        <w:rPr>
          <w:rFonts w:ascii="標楷體" w:eastAsia="標楷體" w:hAnsi="標楷體" w:cs="標楷體" w:hint="eastAsia"/>
        </w:rPr>
        <w:t>腦部</w:t>
      </w:r>
      <w:r w:rsidR="007917C7">
        <w:rPr>
          <w:rFonts w:ascii="標楷體" w:eastAsia="標楷體" w:hAnsi="標楷體" w:cs="標楷體" w:hint="eastAsia"/>
        </w:rPr>
        <w:t>血管</w:t>
      </w:r>
      <w:r w:rsidR="008B7E6D">
        <w:rPr>
          <w:rFonts w:ascii="標楷體" w:eastAsia="標楷體" w:hAnsi="標楷體" w:cs="標楷體" w:hint="eastAsia"/>
        </w:rPr>
        <w:t>區域標示</w:t>
      </w:r>
      <w:r w:rsidR="00782E0D">
        <w:rPr>
          <w:rFonts w:ascii="標楷體" w:eastAsia="標楷體" w:hAnsi="標楷體" w:cs="標楷體" w:hint="eastAsia"/>
          <w:color w:val="000000"/>
        </w:rPr>
        <w:t>。</w:t>
      </w:r>
      <w:r w:rsidR="00DC4B40">
        <w:rPr>
          <w:rFonts w:ascii="標楷體" w:eastAsia="標楷體" w:hAnsi="標楷體" w:cs="標楷體" w:hint="eastAsia"/>
          <w:color w:val="000000"/>
        </w:rPr>
        <w:t>此處</w:t>
      </w:r>
      <w:r w:rsidR="008B7E6D">
        <w:rPr>
          <w:rFonts w:ascii="標楷體" w:eastAsia="標楷體" w:hAnsi="標楷體" w:cs="標楷體" w:hint="eastAsia"/>
          <w:color w:val="000000"/>
        </w:rPr>
        <w:t>黑色為</w:t>
      </w:r>
      <w:r w:rsidR="009F7E65">
        <w:rPr>
          <w:rFonts w:ascii="標楷體" w:eastAsia="標楷體" w:hAnsi="標楷體" w:cs="標楷體" w:hint="eastAsia"/>
          <w:color w:val="000000"/>
        </w:rPr>
        <w:t>正常</w:t>
      </w:r>
      <w:r w:rsidR="008B7E6D">
        <w:rPr>
          <w:rFonts w:ascii="標楷體" w:eastAsia="標楷體" w:hAnsi="標楷體" w:cs="標楷體" w:hint="eastAsia"/>
          <w:color w:val="000000"/>
        </w:rPr>
        <w:t>血管，紅色</w:t>
      </w:r>
      <w:r w:rsidR="009F7E65">
        <w:rPr>
          <w:rFonts w:ascii="標楷體" w:eastAsia="標楷體" w:hAnsi="標楷體" w:cs="標楷體" w:hint="eastAsia"/>
          <w:color w:val="000000"/>
        </w:rPr>
        <w:t>為</w:t>
      </w:r>
      <w:r w:rsidR="00A8000E">
        <w:rPr>
          <w:rFonts w:ascii="標楷體" w:eastAsia="標楷體" w:hAnsi="標楷體" w:cs="標楷體" w:hint="eastAsia"/>
          <w:color w:val="000000"/>
        </w:rPr>
        <w:t>缺失</w:t>
      </w:r>
      <w:r w:rsidR="009F7E65">
        <w:rPr>
          <w:rFonts w:ascii="標楷體" w:eastAsia="標楷體" w:hAnsi="標楷體" w:cs="標楷體" w:hint="eastAsia"/>
          <w:color w:val="000000"/>
        </w:rPr>
        <w:t>血管</w:t>
      </w:r>
      <w:r w:rsidR="00782E0D">
        <w:rPr>
          <w:rFonts w:ascii="標楷體" w:eastAsia="標楷體" w:hAnsi="標楷體" w:cs="標楷體" w:hint="eastAsia"/>
          <w:color w:val="000000"/>
        </w:rPr>
        <w:t>。</w:t>
      </w:r>
    </w:p>
    <w:p w14:paraId="26DB3816" w14:textId="77777777" w:rsidR="00C660F3" w:rsidRPr="00C660F3" w:rsidRDefault="00C660F3" w:rsidP="00726041">
      <w:pPr>
        <w:spacing w:before="240" w:line="240" w:lineRule="auto"/>
        <w:ind w:leftChars="0" w:left="0" w:firstLineChars="0" w:firstLine="0"/>
        <w:jc w:val="center"/>
        <w:rPr>
          <w:rFonts w:ascii="標楷體" w:eastAsia="標楷體" w:hAnsi="標楷體" w:cs="標楷體"/>
          <w:color w:val="000000"/>
        </w:rPr>
      </w:pPr>
    </w:p>
    <w:p w14:paraId="46B5B405" w14:textId="7F2AED24" w:rsidR="00327E77" w:rsidRDefault="00327E77" w:rsidP="00640136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360" w:after="120" w:line="240" w:lineRule="auto"/>
        <w:ind w:left="1" w:hanging="3"/>
        <w:jc w:val="center"/>
        <w:rPr>
          <w:rFonts w:ascii="標楷體" w:eastAsia="標楷體" w:hAnsi="標楷體" w:cs="標楷體"/>
          <w:b/>
          <w:bCs/>
          <w:color w:val="000000"/>
          <w:sz w:val="28"/>
          <w:szCs w:val="28"/>
        </w:rPr>
      </w:pPr>
      <w:r>
        <w:rPr>
          <w:rFonts w:ascii="標楷體" w:eastAsia="標楷體" w:hAnsi="標楷體" w:cs="標楷體" w:hint="eastAsia"/>
          <w:b/>
          <w:bCs/>
          <w:sz w:val="28"/>
          <w:szCs w:val="28"/>
        </w:rPr>
        <w:t>四</w:t>
      </w:r>
      <w:r w:rsidRPr="00A953D8">
        <w:rPr>
          <w:rFonts w:ascii="標楷體" w:eastAsia="標楷體" w:hAnsi="標楷體" w:cs="標楷體"/>
          <w:b/>
          <w:bCs/>
          <w:sz w:val="28"/>
          <w:szCs w:val="28"/>
        </w:rPr>
        <w:t>、</w:t>
      </w:r>
      <w:r>
        <w:rPr>
          <w:rFonts w:ascii="標楷體" w:eastAsia="標楷體" w:hAnsi="標楷體" w:cs="標楷體" w:hint="eastAsia"/>
          <w:b/>
          <w:bCs/>
          <w:color w:val="000000"/>
          <w:sz w:val="28"/>
          <w:szCs w:val="28"/>
        </w:rPr>
        <w:t>研究</w:t>
      </w:r>
      <w:r w:rsidR="00587E94">
        <w:rPr>
          <w:rFonts w:ascii="標楷體" w:eastAsia="標楷體" w:hAnsi="標楷體" w:cs="標楷體" w:hint="eastAsia"/>
          <w:b/>
          <w:bCs/>
          <w:color w:val="000000"/>
          <w:sz w:val="28"/>
          <w:szCs w:val="28"/>
        </w:rPr>
        <w:t>分析</w:t>
      </w:r>
    </w:p>
    <w:p w14:paraId="76B33FB2" w14:textId="00A318F0" w:rsidR="00472F85" w:rsidRPr="00726041" w:rsidRDefault="00420F96" w:rsidP="007D28C4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360" w:after="120" w:line="240" w:lineRule="auto"/>
        <w:ind w:leftChars="0" w:left="2" w:hanging="2"/>
        <w:jc w:val="both"/>
        <w:rPr>
          <w:rFonts w:ascii="標楷體" w:eastAsia="標楷體" w:hAnsi="標楷體" w:cs="標楷體"/>
          <w:color w:val="000000"/>
        </w:rPr>
      </w:pPr>
      <w:r w:rsidRPr="00913655">
        <w:rPr>
          <w:rFonts w:ascii="標楷體" w:eastAsia="標楷體" w:hAnsi="標楷體" w:cs="標楷體" w:hint="eastAsia"/>
          <w:color w:val="000000"/>
        </w:rPr>
        <w:t xml:space="preserve">　　</w:t>
      </w:r>
      <w:r w:rsidR="00F53C5B">
        <w:rPr>
          <w:rFonts w:ascii="標楷體" w:eastAsia="標楷體" w:hAnsi="標楷體" w:cs="標楷體" w:hint="eastAsia"/>
          <w:color w:val="000000"/>
        </w:rPr>
        <w:t>經過</w:t>
      </w:r>
      <w:r w:rsidR="000C775A">
        <w:rPr>
          <w:rFonts w:ascii="標楷體" w:eastAsia="標楷體" w:hAnsi="標楷體" w:cs="標楷體" w:hint="eastAsia"/>
          <w:color w:val="000000"/>
        </w:rPr>
        <w:t>資料前處理，在相對位置對齊的前提下比對</w:t>
      </w:r>
      <w:r w:rsidR="00964506">
        <w:rPr>
          <w:rFonts w:ascii="標楷體" w:eastAsia="標楷體" w:hAnsi="標楷體" w:cs="標楷體" w:hint="eastAsia"/>
          <w:color w:val="000000"/>
        </w:rPr>
        <w:t>兩半腦之後，將異常位置標示於原先的腦部三</w:t>
      </w:r>
      <w:proofErr w:type="gramStart"/>
      <w:r w:rsidR="00964506">
        <w:rPr>
          <w:rFonts w:ascii="標楷體" w:eastAsia="標楷體" w:hAnsi="標楷體" w:cs="標楷體" w:hint="eastAsia"/>
          <w:color w:val="000000"/>
        </w:rPr>
        <w:t>維點雲</w:t>
      </w:r>
      <w:proofErr w:type="gramEnd"/>
      <w:r w:rsidR="00964506">
        <w:rPr>
          <w:rFonts w:ascii="標楷體" w:eastAsia="標楷體" w:hAnsi="標楷體" w:cs="標楷體" w:hint="eastAsia"/>
          <w:color w:val="000000"/>
        </w:rPr>
        <w:t>立體模型中，</w:t>
      </w:r>
      <w:r w:rsidR="00591464">
        <w:rPr>
          <w:rFonts w:ascii="標楷體" w:eastAsia="標楷體" w:hAnsi="標楷體" w:cs="標楷體" w:hint="eastAsia"/>
          <w:color w:val="000000"/>
        </w:rPr>
        <w:t>以</w:t>
      </w:r>
      <w:r w:rsidR="00B80DEE">
        <w:rPr>
          <w:rFonts w:ascii="標楷體" w:eastAsia="標楷體" w:hAnsi="標楷體" w:cs="標楷體" w:hint="eastAsia"/>
          <w:color w:val="000000"/>
        </w:rPr>
        <w:t>三維立體</w:t>
      </w:r>
      <w:r w:rsidR="00B16D94">
        <w:rPr>
          <w:rFonts w:ascii="標楷體" w:eastAsia="標楷體" w:hAnsi="標楷體" w:cs="標楷體" w:hint="eastAsia"/>
          <w:color w:val="000000"/>
        </w:rPr>
        <w:t>的方式</w:t>
      </w:r>
      <w:r w:rsidR="00591464">
        <w:rPr>
          <w:rFonts w:ascii="標楷體" w:eastAsia="標楷體" w:hAnsi="標楷體" w:cs="標楷體" w:hint="eastAsia"/>
          <w:color w:val="000000"/>
        </w:rPr>
        <w:t>提供使用者快速</w:t>
      </w:r>
      <w:proofErr w:type="gramStart"/>
      <w:r w:rsidR="001758A9">
        <w:rPr>
          <w:rFonts w:ascii="標楷體" w:eastAsia="標楷體" w:hAnsi="標楷體" w:cs="標楷體" w:hint="eastAsia"/>
          <w:color w:val="000000"/>
        </w:rPr>
        <w:t>清楚的</w:t>
      </w:r>
      <w:proofErr w:type="gramEnd"/>
      <w:r w:rsidR="001758A9">
        <w:rPr>
          <w:rFonts w:ascii="標楷體" w:eastAsia="標楷體" w:hAnsi="標楷體" w:cs="標楷體" w:hint="eastAsia"/>
          <w:color w:val="000000"/>
        </w:rPr>
        <w:t>方式檢視患者腦部異常，</w:t>
      </w:r>
      <w:r w:rsidR="009379B7">
        <w:rPr>
          <w:rFonts w:ascii="標楷體" w:eastAsia="標楷體" w:hAnsi="標楷體" w:cs="標楷體" w:hint="eastAsia"/>
          <w:color w:val="000000"/>
        </w:rPr>
        <w:t>圖6-1為</w:t>
      </w:r>
      <w:r w:rsidR="009379B7" w:rsidRPr="00726041">
        <w:rPr>
          <w:rFonts w:eastAsia="標楷體"/>
          <w:color w:val="000000"/>
        </w:rPr>
        <w:t>LVO</w:t>
      </w:r>
      <w:r w:rsidR="009379B7">
        <w:rPr>
          <w:rFonts w:ascii="標楷體" w:eastAsia="標楷體" w:hAnsi="標楷體" w:cs="標楷體" w:hint="eastAsia"/>
          <w:color w:val="000000"/>
        </w:rPr>
        <w:t>分數</w:t>
      </w:r>
      <w:r w:rsidR="00CA38D6">
        <w:rPr>
          <w:rFonts w:ascii="標楷體" w:eastAsia="標楷體" w:hAnsi="標楷體" w:cs="標楷體" w:hint="eastAsia"/>
          <w:color w:val="000000"/>
        </w:rPr>
        <w:t>較高</w:t>
      </w:r>
      <w:r w:rsidR="009379B7">
        <w:rPr>
          <w:rFonts w:ascii="標楷體" w:eastAsia="標楷體" w:hAnsi="標楷體" w:cs="標楷體" w:hint="eastAsia"/>
          <w:color w:val="000000"/>
        </w:rPr>
        <w:t>之</w:t>
      </w:r>
      <w:r w:rsidR="009379B7" w:rsidRPr="009379B7">
        <w:rPr>
          <w:rFonts w:ascii="標楷體" w:eastAsia="標楷體" w:hAnsi="標楷體" w:cs="標楷體" w:hint="eastAsia"/>
          <w:color w:val="000000"/>
        </w:rPr>
        <w:t>異常區域標示</w:t>
      </w:r>
      <w:r w:rsidR="009379B7">
        <w:rPr>
          <w:rFonts w:ascii="標楷體" w:eastAsia="標楷體" w:hAnsi="標楷體" w:cs="標楷體" w:hint="eastAsia"/>
          <w:color w:val="000000"/>
        </w:rPr>
        <w:t>，圖6-2為</w:t>
      </w:r>
      <w:r w:rsidR="00DE2233" w:rsidRPr="00650843">
        <w:rPr>
          <w:rFonts w:eastAsia="標楷體"/>
          <w:color w:val="000000"/>
        </w:rPr>
        <w:t>LVO</w:t>
      </w:r>
      <w:r w:rsidR="00DE2233">
        <w:rPr>
          <w:rFonts w:ascii="標楷體" w:eastAsia="標楷體" w:hAnsi="標楷體" w:cs="標楷體" w:hint="eastAsia"/>
          <w:color w:val="000000"/>
        </w:rPr>
        <w:t>分數</w:t>
      </w:r>
      <w:r w:rsidR="00CA38D6">
        <w:rPr>
          <w:rFonts w:ascii="標楷體" w:eastAsia="標楷體" w:hAnsi="標楷體" w:cs="標楷體" w:hint="eastAsia"/>
          <w:color w:val="000000"/>
        </w:rPr>
        <w:t>較低</w:t>
      </w:r>
      <w:r w:rsidR="00DE2233">
        <w:rPr>
          <w:rFonts w:ascii="標楷體" w:eastAsia="標楷體" w:hAnsi="標楷體" w:cs="標楷體" w:hint="eastAsia"/>
          <w:color w:val="000000"/>
        </w:rPr>
        <w:t>之</w:t>
      </w:r>
      <w:r w:rsidR="00DE2233" w:rsidRPr="009379B7">
        <w:rPr>
          <w:rFonts w:ascii="標楷體" w:eastAsia="標楷體" w:hAnsi="標楷體" w:cs="標楷體" w:hint="eastAsia"/>
          <w:color w:val="000000"/>
        </w:rPr>
        <w:t>異常區域標示</w:t>
      </w:r>
      <w:r w:rsidR="009379B7">
        <w:rPr>
          <w:rFonts w:ascii="標楷體" w:eastAsia="標楷體" w:hAnsi="標楷體" w:cs="標楷體" w:hint="eastAsia"/>
          <w:color w:val="000000"/>
        </w:rPr>
        <w:t>，</w:t>
      </w:r>
      <w:r>
        <w:rPr>
          <w:rFonts w:ascii="標楷體" w:eastAsia="標楷體" w:hAnsi="標楷體" w:cs="標楷體" w:hint="eastAsia"/>
          <w:color w:val="000000"/>
        </w:rPr>
        <w:t>由圖中可</w:t>
      </w:r>
      <w:r w:rsidR="002B2A57">
        <w:rPr>
          <w:rFonts w:ascii="標楷體" w:eastAsia="標楷體" w:hAnsi="標楷體" w:cs="標楷體" w:hint="eastAsia"/>
          <w:color w:val="000000"/>
        </w:rPr>
        <w:t>明顯</w:t>
      </w:r>
      <w:r>
        <w:rPr>
          <w:rFonts w:ascii="標楷體" w:eastAsia="標楷體" w:hAnsi="標楷體" w:cs="標楷體" w:hint="eastAsia"/>
          <w:color w:val="000000"/>
        </w:rPr>
        <w:t>看出左右腦異常區塊，</w:t>
      </w:r>
      <w:r w:rsidR="006A0284">
        <w:rPr>
          <w:rFonts w:ascii="標楷體" w:eastAsia="標楷體" w:hAnsi="標楷體" w:cs="標楷體" w:hint="eastAsia"/>
          <w:color w:val="000000"/>
        </w:rPr>
        <w:t>前者可看出明顯異常區塊，後者則較分散在</w:t>
      </w:r>
      <w:proofErr w:type="gramStart"/>
      <w:r w:rsidR="006A0284">
        <w:rPr>
          <w:rFonts w:ascii="標楷體" w:eastAsia="標楷體" w:hAnsi="標楷體" w:cs="標楷體" w:hint="eastAsia"/>
          <w:color w:val="000000"/>
        </w:rPr>
        <w:t>周圍</w:t>
      </w:r>
      <w:r w:rsidR="00772FE4">
        <w:rPr>
          <w:rFonts w:ascii="標楷體" w:eastAsia="標楷體" w:hAnsi="標楷體" w:cs="標楷體" w:hint="eastAsia"/>
          <w:color w:val="000000"/>
        </w:rPr>
        <w:t>，</w:t>
      </w:r>
      <w:proofErr w:type="gramEnd"/>
      <w:r w:rsidR="00772FE4">
        <w:rPr>
          <w:rFonts w:ascii="標楷體" w:eastAsia="標楷體" w:hAnsi="標楷體" w:cs="標楷體" w:hint="eastAsia"/>
          <w:color w:val="000000"/>
        </w:rPr>
        <w:t>無明顯血管結構。</w:t>
      </w:r>
    </w:p>
    <w:p w14:paraId="3A0DBAA2" w14:textId="374646C4" w:rsidR="00472F85" w:rsidRPr="00726041" w:rsidRDefault="005F59FC" w:rsidP="00726041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360" w:after="120" w:line="240" w:lineRule="auto"/>
        <w:ind w:leftChars="0" w:left="2" w:hanging="2"/>
        <w:jc w:val="center"/>
        <w:rPr>
          <w:rFonts w:eastAsia="標楷體"/>
          <w:color w:val="000000"/>
        </w:rPr>
      </w:pPr>
      <w:r>
        <w:rPr>
          <w:rFonts w:eastAsia="標楷體" w:hint="eastAsia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1594E9" wp14:editId="50EF64E2">
                <wp:simplePos x="0" y="0"/>
                <wp:positionH relativeFrom="column">
                  <wp:posOffset>745490</wp:posOffset>
                </wp:positionH>
                <wp:positionV relativeFrom="paragraph">
                  <wp:posOffset>556260</wp:posOffset>
                </wp:positionV>
                <wp:extent cx="533400" cy="502920"/>
                <wp:effectExtent l="0" t="0" r="0" b="0"/>
                <wp:wrapNone/>
                <wp:docPr id="1091534502" name="橢圓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02920"/>
                        </a:xfrm>
                        <a:prstGeom prst="ellipse">
                          <a:avLst/>
                        </a:prstGeom>
                        <a:solidFill>
                          <a:srgbClr val="F5FE40">
                            <a:alpha val="49804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090BF9" id="橢圓 10" o:spid="_x0000_s1026" style="position:absolute;margin-left:58.7pt;margin-top:43.8pt;width:42pt;height:39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" fillcolor="#f5fe40" stroked="f">
                <v:fill opacity="32639f"/>
              </v:oval>
            </w:pict>
          </mc:Fallback>
        </mc:AlternateContent>
      </w:r>
      <w:r w:rsidR="00C30EC7">
        <w:rPr>
          <w:rFonts w:eastAsia="標楷體" w:hint="eastAsia"/>
          <w:noProof/>
          <w:color w:val="000000"/>
        </w:rPr>
        <w:drawing>
          <wp:inline distT="0" distB="0" distL="0" distR="0" wp14:anchorId="388A6A8A" wp14:editId="3807C855">
            <wp:extent cx="1341120" cy="1498898"/>
            <wp:effectExtent l="0" t="0" r="0" b="6350"/>
            <wp:docPr id="1870160851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160851" name="圖片 1870160851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263" cy="1511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0EC7">
        <w:rPr>
          <w:rFonts w:eastAsia="標楷體" w:hint="eastAsia"/>
          <w:noProof/>
          <w:color w:val="000000"/>
        </w:rPr>
        <w:drawing>
          <wp:inline distT="0" distB="0" distL="0" distR="0" wp14:anchorId="516328FE" wp14:editId="705640FB">
            <wp:extent cx="2202180" cy="1374267"/>
            <wp:effectExtent l="0" t="0" r="7620" b="0"/>
            <wp:docPr id="1165260656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260656" name="圖片 1165260656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3275" cy="1387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0EC7">
        <w:rPr>
          <w:rFonts w:eastAsia="標楷體" w:hint="eastAsia"/>
          <w:noProof/>
          <w:color w:val="000000"/>
        </w:rPr>
        <w:drawing>
          <wp:inline distT="0" distB="0" distL="0" distR="0" wp14:anchorId="755B9329" wp14:editId="03A1C6DA">
            <wp:extent cx="1874520" cy="1360366"/>
            <wp:effectExtent l="0" t="0" r="0" b="0"/>
            <wp:docPr id="955313868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313868" name="圖片 955313868"/>
                    <pic:cNvPicPr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270" cy="136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6BE22" w14:textId="7D8B1B77" w:rsidR="005F59FC" w:rsidRDefault="00F53C5B" w:rsidP="00640136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line="240" w:lineRule="auto"/>
        <w:ind w:left="0" w:hanging="2"/>
        <w:jc w:val="center"/>
        <w:rPr>
          <w:rFonts w:ascii="標楷體" w:eastAsia="標楷體" w:hAnsi="標楷體" w:cs="標楷體"/>
          <w:color w:val="000000"/>
        </w:rPr>
      </w:pPr>
      <w:r>
        <w:rPr>
          <w:rFonts w:ascii="標楷體" w:eastAsia="標楷體" w:hAnsi="標楷體" w:hint="eastAsia"/>
        </w:rPr>
        <w:t>圖</w:t>
      </w:r>
      <w:r w:rsidR="00E54DF4">
        <w:rPr>
          <w:rFonts w:ascii="標楷體" w:eastAsia="標楷體" w:hAnsi="標楷體" w:hint="eastAsia"/>
        </w:rPr>
        <w:t>5</w:t>
      </w:r>
      <w:r w:rsidR="000F1963">
        <w:rPr>
          <w:rFonts w:ascii="標楷體" w:eastAsia="標楷體" w:hAnsi="標楷體" w:hint="eastAsia"/>
        </w:rPr>
        <w:t>-1</w:t>
      </w:r>
      <w:r w:rsidRPr="006244BE">
        <w:rPr>
          <w:rFonts w:ascii="標楷體" w:eastAsia="標楷體" w:hAnsi="標楷體" w:cs="標楷體" w:hint="eastAsia"/>
        </w:rPr>
        <w:t>：</w:t>
      </w:r>
      <w:r w:rsidR="009379B7" w:rsidRPr="00726041">
        <w:rPr>
          <w:rFonts w:eastAsia="標楷體"/>
          <w:color w:val="000000"/>
        </w:rPr>
        <w:t>LVO</w:t>
      </w:r>
      <w:r w:rsidR="009379B7">
        <w:rPr>
          <w:rFonts w:ascii="標楷體" w:eastAsia="標楷體" w:hAnsi="標楷體" w:cs="標楷體" w:hint="eastAsia"/>
          <w:color w:val="000000"/>
        </w:rPr>
        <w:t>分數較高之資料</w:t>
      </w:r>
      <w:r>
        <w:rPr>
          <w:rFonts w:ascii="標楷體" w:eastAsia="標楷體" w:hAnsi="標楷體" w:cs="標楷體" w:hint="eastAsia"/>
        </w:rPr>
        <w:t>異常區域標示</w:t>
      </w:r>
      <w:r w:rsidR="00782E0D">
        <w:rPr>
          <w:rFonts w:ascii="標楷體" w:eastAsia="標楷體" w:hAnsi="標楷體" w:cs="標楷體" w:hint="eastAsia"/>
          <w:color w:val="000000"/>
        </w:rPr>
        <w:t>。</w:t>
      </w:r>
      <w:r w:rsidR="00B80DEE">
        <w:rPr>
          <w:rFonts w:ascii="標楷體" w:eastAsia="標楷體" w:hAnsi="標楷體" w:cs="標楷體" w:hint="eastAsia"/>
          <w:color w:val="000000"/>
        </w:rPr>
        <w:t>黑色為整體腦部，</w:t>
      </w:r>
      <w:r w:rsidR="00964506">
        <w:rPr>
          <w:rFonts w:ascii="標楷體" w:eastAsia="標楷體" w:hAnsi="標楷體" w:cs="標楷體" w:hint="eastAsia"/>
          <w:color w:val="000000"/>
        </w:rPr>
        <w:t>紅色為</w:t>
      </w:r>
      <w:r w:rsidR="00762241">
        <w:rPr>
          <w:rFonts w:ascii="標楷體" w:eastAsia="標楷體" w:hAnsi="標楷體" w:cs="標楷體" w:hint="eastAsia"/>
          <w:color w:val="000000"/>
        </w:rPr>
        <w:t>缺失血管</w:t>
      </w:r>
      <w:r w:rsidR="00782E0D">
        <w:rPr>
          <w:rFonts w:ascii="標楷體" w:eastAsia="標楷體" w:hAnsi="標楷體" w:cs="標楷體" w:hint="eastAsia"/>
          <w:color w:val="000000"/>
        </w:rPr>
        <w:t>。</w:t>
      </w:r>
      <w:r w:rsidR="005F59FC">
        <w:rPr>
          <w:rFonts w:ascii="標楷體" w:eastAsia="標楷體" w:hAnsi="標楷體" w:cs="標楷體"/>
          <w:color w:val="000000"/>
        </w:rPr>
        <w:br/>
      </w:r>
      <w:r w:rsidR="005F59FC">
        <w:rPr>
          <w:rFonts w:ascii="標楷體" w:eastAsia="標楷體" w:hAnsi="標楷體" w:cs="標楷體" w:hint="eastAsia"/>
          <w:color w:val="000000"/>
        </w:rPr>
        <w:t>黃色螢光區塊可看出左側大腦動脈第一段明顯異常。</w:t>
      </w:r>
    </w:p>
    <w:p w14:paraId="3A2178C1" w14:textId="77777777" w:rsidR="00803610" w:rsidRDefault="00803610" w:rsidP="00640136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line="240" w:lineRule="auto"/>
        <w:ind w:leftChars="0" w:left="0" w:firstLineChars="0" w:firstLine="0"/>
        <w:jc w:val="center"/>
        <w:rPr>
          <w:rFonts w:ascii="標楷體" w:eastAsia="標楷體" w:hAnsi="標楷體" w:cs="標楷體"/>
          <w:color w:val="000000"/>
        </w:rPr>
      </w:pPr>
    </w:p>
    <w:p w14:paraId="67FB384E" w14:textId="5520B20D" w:rsidR="009379B7" w:rsidRDefault="00621448" w:rsidP="00640136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line="240" w:lineRule="auto"/>
        <w:ind w:leftChars="0" w:left="0" w:firstLineChars="0" w:firstLine="0"/>
        <w:jc w:val="center"/>
        <w:rPr>
          <w:rFonts w:ascii="標楷體" w:eastAsia="標楷體" w:hAnsi="標楷體" w:cs="標楷體"/>
          <w:color w:val="000000"/>
        </w:rPr>
      </w:pPr>
      <w:r>
        <w:rPr>
          <w:rFonts w:ascii="標楷體" w:eastAsia="標楷體" w:hAnsi="標楷體" w:cs="標楷體" w:hint="eastAsia"/>
          <w:noProof/>
          <w:color w:val="000000"/>
        </w:rPr>
        <w:drawing>
          <wp:inline distT="0" distB="0" distL="0" distR="0" wp14:anchorId="46EFFD5A" wp14:editId="2730510A">
            <wp:extent cx="1383259" cy="1676400"/>
            <wp:effectExtent l="0" t="0" r="7620" b="0"/>
            <wp:docPr id="118702353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023533" name="圖片 1187023533"/>
                    <pic:cNvPicPr/>
                  </pic:nvPicPr>
                  <pic:blipFill rotWithShape="1"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17"/>
                    <a:stretch/>
                  </pic:blipFill>
                  <pic:spPr bwMode="auto">
                    <a:xfrm>
                      <a:off x="0" y="0"/>
                      <a:ext cx="1385158" cy="16787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cs="標楷體" w:hint="eastAsia"/>
          <w:noProof/>
          <w:color w:val="000000"/>
        </w:rPr>
        <w:drawing>
          <wp:inline distT="0" distB="0" distL="0" distR="0" wp14:anchorId="64B7FD1B" wp14:editId="3158653B">
            <wp:extent cx="2112670" cy="1127760"/>
            <wp:effectExtent l="0" t="0" r="1905" b="0"/>
            <wp:docPr id="1868685988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685988" name="圖片 1868685988"/>
                    <pic:cNvPicPr/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7185" cy="11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cs="標楷體" w:hint="eastAsia"/>
          <w:noProof/>
          <w:color w:val="000000"/>
        </w:rPr>
        <w:drawing>
          <wp:inline distT="0" distB="0" distL="0" distR="0" wp14:anchorId="79B831BE" wp14:editId="5DB2D9BF">
            <wp:extent cx="1784711" cy="1249680"/>
            <wp:effectExtent l="0" t="0" r="6350" b="7620"/>
            <wp:docPr id="1729148698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148698" name="圖片 1729148698"/>
                    <pic:cNvPicPr/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2283" cy="1254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A5DB8" w14:textId="7FCFD638" w:rsidR="00803610" w:rsidRPr="00803610" w:rsidRDefault="00803610" w:rsidP="00640136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line="240" w:lineRule="auto"/>
        <w:ind w:leftChars="0" w:left="0" w:firstLineChars="0" w:firstLine="0"/>
        <w:jc w:val="center"/>
        <w:rPr>
          <w:rFonts w:ascii="標楷體" w:eastAsia="標楷體" w:hAnsi="標楷體" w:cs="標楷體"/>
          <w:color w:val="000000"/>
        </w:rPr>
      </w:pPr>
      <w:r>
        <w:rPr>
          <w:rFonts w:ascii="標楷體" w:eastAsia="標楷體" w:hAnsi="標楷體" w:hint="eastAsia"/>
        </w:rPr>
        <w:t>圖</w:t>
      </w:r>
      <w:r w:rsidR="00E54DF4">
        <w:rPr>
          <w:rFonts w:ascii="標楷體" w:eastAsia="標楷體" w:hAnsi="標楷體" w:hint="eastAsia"/>
        </w:rPr>
        <w:t>5</w:t>
      </w:r>
      <w:r>
        <w:rPr>
          <w:rFonts w:ascii="標楷體" w:eastAsia="標楷體" w:hAnsi="標楷體" w:hint="eastAsia"/>
        </w:rPr>
        <w:t>-</w:t>
      </w:r>
      <w:r w:rsidR="009379B7">
        <w:rPr>
          <w:rFonts w:ascii="標楷體" w:eastAsia="標楷體" w:hAnsi="標楷體" w:hint="eastAsia"/>
        </w:rPr>
        <w:t>2</w:t>
      </w:r>
      <w:r w:rsidRPr="006244BE">
        <w:rPr>
          <w:rFonts w:ascii="標楷體" w:eastAsia="標楷體" w:hAnsi="標楷體" w:cs="標楷體" w:hint="eastAsia"/>
        </w:rPr>
        <w:t>：</w:t>
      </w:r>
      <w:r w:rsidR="009379B7" w:rsidRPr="00726041">
        <w:rPr>
          <w:rFonts w:eastAsia="標楷體"/>
          <w:color w:val="000000"/>
        </w:rPr>
        <w:t>LVO</w:t>
      </w:r>
      <w:r w:rsidR="009379B7">
        <w:rPr>
          <w:rFonts w:ascii="標楷體" w:eastAsia="標楷體" w:hAnsi="標楷體" w:cs="標楷體" w:hint="eastAsia"/>
          <w:color w:val="000000"/>
        </w:rPr>
        <w:t>分數較低之資料</w:t>
      </w:r>
      <w:r>
        <w:rPr>
          <w:rFonts w:ascii="標楷體" w:eastAsia="標楷體" w:hAnsi="標楷體" w:cs="標楷體" w:hint="eastAsia"/>
        </w:rPr>
        <w:t>異常區域標示</w:t>
      </w:r>
      <w:r>
        <w:rPr>
          <w:rFonts w:ascii="標楷體" w:eastAsia="標楷體" w:hAnsi="標楷體" w:cs="標楷體" w:hint="eastAsia"/>
          <w:color w:val="000000"/>
        </w:rPr>
        <w:t>。黑色為整體腦部，紅色為異常區域。</w:t>
      </w:r>
    </w:p>
    <w:p w14:paraId="707F3747" w14:textId="77777777" w:rsidR="00C660F3" w:rsidRPr="002D75A8" w:rsidRDefault="00C660F3" w:rsidP="00726041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line="240" w:lineRule="auto"/>
        <w:ind w:leftChars="0" w:left="0" w:firstLineChars="0" w:firstLine="0"/>
        <w:rPr>
          <w:rFonts w:ascii="標楷體" w:eastAsia="標楷體" w:hAnsi="標楷體" w:cs="標楷體"/>
          <w:color w:val="000000"/>
          <w:sz w:val="28"/>
          <w:szCs w:val="28"/>
        </w:rPr>
      </w:pPr>
    </w:p>
    <w:p w14:paraId="43C7F304" w14:textId="77777777" w:rsidR="00327E77" w:rsidRDefault="00327E77" w:rsidP="00640136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360" w:after="120" w:line="240" w:lineRule="auto"/>
        <w:ind w:left="1" w:hanging="3"/>
        <w:jc w:val="center"/>
        <w:rPr>
          <w:rFonts w:ascii="標楷體" w:eastAsia="標楷體" w:hAnsi="標楷體" w:cs="標楷體"/>
          <w:b/>
          <w:bCs/>
          <w:color w:val="000000"/>
          <w:sz w:val="28"/>
          <w:szCs w:val="28"/>
        </w:rPr>
      </w:pPr>
      <w:r>
        <w:rPr>
          <w:rFonts w:ascii="標楷體" w:eastAsia="標楷體" w:hAnsi="標楷體" w:cs="標楷體" w:hint="eastAsia"/>
          <w:b/>
          <w:bCs/>
          <w:sz w:val="28"/>
          <w:szCs w:val="28"/>
        </w:rPr>
        <w:t>五</w:t>
      </w:r>
      <w:r w:rsidRPr="00A953D8">
        <w:rPr>
          <w:rFonts w:ascii="標楷體" w:eastAsia="標楷體" w:hAnsi="標楷體" w:cs="標楷體"/>
          <w:b/>
          <w:bCs/>
          <w:sz w:val="28"/>
          <w:szCs w:val="28"/>
        </w:rPr>
        <w:t>、</w:t>
      </w:r>
      <w:r>
        <w:rPr>
          <w:rFonts w:ascii="標楷體" w:eastAsia="標楷體" w:hAnsi="標楷體" w:cs="標楷體" w:hint="eastAsia"/>
          <w:b/>
          <w:bCs/>
          <w:color w:val="000000"/>
          <w:sz w:val="28"/>
          <w:szCs w:val="28"/>
        </w:rPr>
        <w:t>結論</w:t>
      </w:r>
    </w:p>
    <w:p w14:paraId="2F9874D5" w14:textId="08D30803" w:rsidR="00975207" w:rsidRPr="00C06498" w:rsidRDefault="00975207" w:rsidP="00640136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line="240" w:lineRule="auto"/>
        <w:ind w:left="0" w:hanging="2"/>
        <w:jc w:val="both"/>
        <w:rPr>
          <w:rFonts w:ascii="標楷體" w:eastAsia="標楷體" w:hAnsi="標楷體" w:cs="標楷體"/>
          <w:color w:val="000000"/>
        </w:rPr>
      </w:pPr>
      <w:r w:rsidRPr="00C06498">
        <w:rPr>
          <w:rFonts w:ascii="標楷體" w:eastAsia="標楷體" w:hAnsi="標楷體" w:cs="標楷體" w:hint="eastAsia"/>
          <w:color w:val="000000"/>
        </w:rPr>
        <w:t xml:space="preserve">　　</w:t>
      </w:r>
      <w:r w:rsidR="00146EF7" w:rsidRPr="00146EF7">
        <w:rPr>
          <w:rFonts w:ascii="標楷體" w:eastAsia="標楷體" w:hAnsi="標楷體" w:cs="標楷體" w:hint="eastAsia"/>
          <w:color w:val="000000"/>
        </w:rPr>
        <w:t>急性中風的早期識別並即時治療</w:t>
      </w:r>
      <w:r w:rsidR="00146EF7">
        <w:rPr>
          <w:rFonts w:ascii="標楷體" w:eastAsia="標楷體" w:hAnsi="標楷體" w:cs="標楷體" w:hint="eastAsia"/>
          <w:color w:val="000000"/>
        </w:rPr>
        <w:t>，以</w:t>
      </w:r>
      <w:r w:rsidR="00146EF7" w:rsidRPr="00146EF7">
        <w:rPr>
          <w:rFonts w:ascii="標楷體" w:eastAsia="標楷體" w:hAnsi="標楷體" w:cs="標楷體" w:hint="eastAsia"/>
          <w:color w:val="000000"/>
        </w:rPr>
        <w:t>降低發病率及死亡率</w:t>
      </w:r>
      <w:r w:rsidR="00146EF7">
        <w:rPr>
          <w:rFonts w:ascii="標楷體" w:eastAsia="標楷體" w:hAnsi="標楷體" w:cs="標楷體" w:hint="eastAsia"/>
          <w:color w:val="000000"/>
        </w:rPr>
        <w:t>，</w:t>
      </w:r>
      <w:r w:rsidRPr="00C06498">
        <w:rPr>
          <w:rFonts w:ascii="標楷體" w:eastAsia="標楷體" w:hAnsi="標楷體" w:cs="標楷體" w:hint="eastAsia"/>
          <w:color w:val="000000"/>
        </w:rPr>
        <w:t>本</w:t>
      </w:r>
      <w:r w:rsidR="003A5DD1">
        <w:rPr>
          <w:rFonts w:ascii="標楷體" w:eastAsia="標楷體" w:hAnsi="標楷體" w:cs="標楷體" w:hint="eastAsia"/>
          <w:color w:val="000000"/>
        </w:rPr>
        <w:t>專案</w:t>
      </w:r>
      <w:r w:rsidRPr="00C06498">
        <w:rPr>
          <w:rFonts w:ascii="標楷體" w:eastAsia="標楷體" w:hAnsi="標楷體" w:cs="標楷體" w:hint="eastAsia"/>
          <w:color w:val="000000"/>
        </w:rPr>
        <w:t>透過將腦血管的電腦斷層掃描，轉化為腦部三</w:t>
      </w:r>
      <w:proofErr w:type="gramStart"/>
      <w:r w:rsidRPr="00C06498">
        <w:rPr>
          <w:rFonts w:ascii="標楷體" w:eastAsia="標楷體" w:hAnsi="標楷體" w:cs="標楷體" w:hint="eastAsia"/>
          <w:color w:val="000000"/>
        </w:rPr>
        <w:t>維點雲</w:t>
      </w:r>
      <w:proofErr w:type="gramEnd"/>
      <w:r w:rsidRPr="00C06498">
        <w:rPr>
          <w:rFonts w:ascii="標楷體" w:eastAsia="標楷體" w:hAnsi="標楷體" w:cs="標楷體" w:hint="eastAsia"/>
          <w:color w:val="000000"/>
        </w:rPr>
        <w:t>立體模型，並進行腦血管的異常檢測和風險評估，</w:t>
      </w:r>
      <w:r w:rsidR="003A5DD1" w:rsidRPr="00C06498">
        <w:rPr>
          <w:rFonts w:ascii="標楷體" w:eastAsia="標楷體" w:hAnsi="標楷體" w:cs="標楷體" w:hint="eastAsia"/>
          <w:color w:val="000000"/>
        </w:rPr>
        <w:t>本</w:t>
      </w:r>
      <w:r w:rsidR="003A5DD1">
        <w:rPr>
          <w:rFonts w:ascii="標楷體" w:eastAsia="標楷體" w:hAnsi="標楷體" w:cs="標楷體" w:hint="eastAsia"/>
          <w:color w:val="000000"/>
        </w:rPr>
        <w:t>專案</w:t>
      </w:r>
      <w:r w:rsidRPr="00C06498">
        <w:rPr>
          <w:rFonts w:ascii="標楷體" w:eastAsia="標楷體" w:hAnsi="標楷體" w:cs="標楷體" w:hint="eastAsia"/>
          <w:color w:val="000000"/>
        </w:rPr>
        <w:t>提供更清晰的腦血管結構</w:t>
      </w:r>
      <w:proofErr w:type="gramStart"/>
      <w:r w:rsidRPr="00C06498">
        <w:rPr>
          <w:rFonts w:ascii="標楷體" w:eastAsia="標楷體" w:hAnsi="標楷體" w:cs="標楷體" w:hint="eastAsia"/>
          <w:color w:val="000000"/>
        </w:rPr>
        <w:t>可視化</w:t>
      </w:r>
      <w:proofErr w:type="gramEnd"/>
      <w:r w:rsidRPr="00C06498">
        <w:rPr>
          <w:rFonts w:ascii="標楷體" w:eastAsia="標楷體" w:hAnsi="標楷體" w:cs="標楷體" w:hint="eastAsia"/>
          <w:color w:val="000000"/>
        </w:rPr>
        <w:t>，能夠快速評估患者的腦中風</w:t>
      </w:r>
      <w:r w:rsidR="00B7476E">
        <w:rPr>
          <w:rFonts w:ascii="標楷體" w:eastAsia="標楷體" w:hAnsi="標楷體" w:cs="標楷體" w:hint="eastAsia"/>
          <w:color w:val="000000"/>
        </w:rPr>
        <w:t>位置</w:t>
      </w:r>
      <w:r w:rsidRPr="00C06498">
        <w:rPr>
          <w:rFonts w:ascii="標楷體" w:eastAsia="標楷體" w:hAnsi="標楷體" w:cs="標楷體" w:hint="eastAsia"/>
          <w:color w:val="000000"/>
        </w:rPr>
        <w:t>，有助於提供更早的干預和治療，對於挽救生命</w:t>
      </w:r>
      <w:proofErr w:type="gramStart"/>
      <w:r w:rsidRPr="00C06498">
        <w:rPr>
          <w:rFonts w:ascii="標楷體" w:eastAsia="標楷體" w:hAnsi="標楷體" w:cs="標楷體" w:hint="eastAsia"/>
          <w:color w:val="000000"/>
        </w:rPr>
        <w:t>可以說是至</w:t>
      </w:r>
      <w:proofErr w:type="gramEnd"/>
      <w:r w:rsidRPr="00C06498">
        <w:rPr>
          <w:rFonts w:ascii="標楷體" w:eastAsia="標楷體" w:hAnsi="標楷體" w:cs="標楷體" w:hint="eastAsia"/>
          <w:color w:val="000000"/>
        </w:rPr>
        <w:t>關重要。</w:t>
      </w:r>
    </w:p>
    <w:p w14:paraId="627DAE6D" w14:textId="22E713E3" w:rsidR="00975207" w:rsidRDefault="00975207" w:rsidP="00640136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line="240" w:lineRule="auto"/>
        <w:ind w:left="0" w:hanging="2"/>
        <w:jc w:val="both"/>
        <w:rPr>
          <w:rFonts w:ascii="標楷體" w:eastAsia="標楷體" w:hAnsi="標楷體" w:cs="標楷體"/>
          <w:color w:val="000000"/>
        </w:rPr>
      </w:pPr>
      <w:r w:rsidRPr="00C06498">
        <w:rPr>
          <w:rFonts w:ascii="標楷體" w:eastAsia="標楷體" w:hAnsi="標楷體" w:cs="標楷體" w:hint="eastAsia"/>
          <w:color w:val="000000"/>
        </w:rPr>
        <w:t xml:space="preserve">　　未來將</w:t>
      </w:r>
      <w:r w:rsidR="00C06498" w:rsidRPr="00C06498">
        <w:rPr>
          <w:rFonts w:ascii="標楷體" w:eastAsia="標楷體" w:hAnsi="標楷體" w:cs="標楷體" w:hint="eastAsia"/>
          <w:color w:val="000000"/>
        </w:rPr>
        <w:t>針對不同類型的電腦斷層掃描，分別做出相對應的處理措施，以建構更加準確</w:t>
      </w:r>
      <w:proofErr w:type="gramStart"/>
      <w:r w:rsidR="00C06498" w:rsidRPr="00C06498">
        <w:rPr>
          <w:rFonts w:ascii="標楷體" w:eastAsia="標楷體" w:hAnsi="標楷體" w:cs="標楷體" w:hint="eastAsia"/>
          <w:color w:val="000000"/>
        </w:rPr>
        <w:t>的點雲模型</w:t>
      </w:r>
      <w:proofErr w:type="gramEnd"/>
      <w:r w:rsidR="00C06498" w:rsidRPr="00C06498">
        <w:rPr>
          <w:rFonts w:ascii="標楷體" w:eastAsia="標楷體" w:hAnsi="標楷體" w:cs="標楷體" w:hint="eastAsia"/>
          <w:color w:val="000000"/>
        </w:rPr>
        <w:t>，及提供更多樣化的分析結果選擇，且</w:t>
      </w:r>
      <w:r w:rsidR="003A5DD1" w:rsidRPr="00C06498">
        <w:rPr>
          <w:rFonts w:ascii="標楷體" w:eastAsia="標楷體" w:hAnsi="標楷體" w:cs="標楷體" w:hint="eastAsia"/>
          <w:color w:val="000000"/>
        </w:rPr>
        <w:t>本</w:t>
      </w:r>
      <w:r w:rsidR="003A5DD1">
        <w:rPr>
          <w:rFonts w:ascii="標楷體" w:eastAsia="標楷體" w:hAnsi="標楷體" w:cs="標楷體" w:hint="eastAsia"/>
          <w:color w:val="000000"/>
        </w:rPr>
        <w:t>專案</w:t>
      </w:r>
      <w:r w:rsidR="00C06498" w:rsidRPr="00C06498">
        <w:rPr>
          <w:rFonts w:ascii="標楷體" w:eastAsia="標楷體" w:hAnsi="標楷體" w:cs="標楷體" w:hint="eastAsia"/>
          <w:color w:val="000000"/>
        </w:rPr>
        <w:t>的完整成功應取決於緊密監管、不斷改進和醫療專業人員的參與，以確保最佳的臨床</w:t>
      </w:r>
      <w:r w:rsidR="00223A5A">
        <w:rPr>
          <w:rFonts w:ascii="標楷體" w:eastAsia="標楷體" w:hAnsi="標楷體" w:cs="標楷體" w:hint="eastAsia"/>
          <w:color w:val="000000"/>
        </w:rPr>
        <w:t>應用</w:t>
      </w:r>
      <w:r w:rsidR="00C06498" w:rsidRPr="00C06498">
        <w:rPr>
          <w:rFonts w:ascii="標楷體" w:eastAsia="標楷體" w:hAnsi="標楷體" w:cs="標楷體" w:hint="eastAsia"/>
          <w:color w:val="000000"/>
        </w:rPr>
        <w:t>成果。</w:t>
      </w:r>
    </w:p>
    <w:p w14:paraId="416CF4E3" w14:textId="77777777" w:rsidR="00E54DF4" w:rsidRDefault="00E54DF4" w:rsidP="00726041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line="240" w:lineRule="auto"/>
        <w:ind w:leftChars="0" w:left="0" w:firstLineChars="0" w:firstLine="0"/>
        <w:jc w:val="center"/>
        <w:rPr>
          <w:rFonts w:ascii="標楷體" w:eastAsia="標楷體" w:hAnsi="標楷體" w:cs="標楷體"/>
          <w:color w:val="000000"/>
        </w:rPr>
      </w:pPr>
    </w:p>
    <w:p w14:paraId="3A90CB09" w14:textId="03B2C052" w:rsidR="00B80DEE" w:rsidRDefault="00B80DEE" w:rsidP="00640136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360" w:after="120" w:line="240" w:lineRule="auto"/>
        <w:ind w:left="1" w:hanging="3"/>
        <w:jc w:val="center"/>
        <w:rPr>
          <w:rFonts w:ascii="標楷體" w:eastAsia="標楷體" w:hAnsi="標楷體" w:cs="標楷體"/>
          <w:b/>
          <w:bCs/>
          <w:color w:val="000000"/>
          <w:sz w:val="28"/>
          <w:szCs w:val="28"/>
        </w:rPr>
      </w:pPr>
      <w:r>
        <w:rPr>
          <w:rFonts w:ascii="標楷體" w:eastAsia="標楷體" w:hAnsi="標楷體" w:cs="標楷體" w:hint="eastAsia"/>
          <w:b/>
          <w:bCs/>
          <w:sz w:val="28"/>
          <w:szCs w:val="28"/>
        </w:rPr>
        <w:t>六</w:t>
      </w:r>
      <w:r w:rsidRPr="00A953D8">
        <w:rPr>
          <w:rFonts w:ascii="標楷體" w:eastAsia="標楷體" w:hAnsi="標楷體" w:cs="標楷體"/>
          <w:b/>
          <w:bCs/>
          <w:sz w:val="28"/>
          <w:szCs w:val="28"/>
        </w:rPr>
        <w:t>、</w:t>
      </w:r>
      <w:r>
        <w:rPr>
          <w:rFonts w:ascii="標楷體" w:eastAsia="標楷體" w:hAnsi="標楷體" w:cs="標楷體" w:hint="eastAsia"/>
          <w:b/>
          <w:bCs/>
          <w:color w:val="000000"/>
          <w:sz w:val="28"/>
          <w:szCs w:val="28"/>
        </w:rPr>
        <w:t>致謝</w:t>
      </w:r>
    </w:p>
    <w:p w14:paraId="6BBDBC61" w14:textId="27E17B9A" w:rsidR="00B80DEE" w:rsidRPr="00C06498" w:rsidRDefault="00B80DEE" w:rsidP="00640136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line="240" w:lineRule="auto"/>
        <w:ind w:left="0" w:hanging="2"/>
        <w:jc w:val="both"/>
        <w:rPr>
          <w:rFonts w:ascii="標楷體" w:eastAsia="標楷體" w:hAnsi="標楷體" w:cs="標楷體"/>
          <w:color w:val="000000"/>
        </w:rPr>
      </w:pPr>
      <w:r w:rsidRPr="00C06498">
        <w:rPr>
          <w:rFonts w:ascii="標楷體" w:eastAsia="標楷體" w:hAnsi="標楷體" w:cs="標楷體" w:hint="eastAsia"/>
          <w:color w:val="000000"/>
        </w:rPr>
        <w:t xml:space="preserve">　　</w:t>
      </w:r>
      <w:r>
        <w:rPr>
          <w:rFonts w:ascii="標楷體" w:eastAsia="標楷體" w:hAnsi="標楷體" w:cs="標楷體" w:hint="eastAsia"/>
          <w:color w:val="000000"/>
        </w:rPr>
        <w:t>在此致謝</w:t>
      </w:r>
      <w:r w:rsidR="00FC671A">
        <w:rPr>
          <w:rFonts w:ascii="標楷體" w:eastAsia="標楷體" w:hAnsi="標楷體" w:cs="標楷體" w:hint="eastAsia"/>
          <w:color w:val="000000"/>
        </w:rPr>
        <w:t>振興</w:t>
      </w:r>
      <w:r w:rsidRPr="00B80DEE">
        <w:rPr>
          <w:rFonts w:ascii="標楷體" w:eastAsia="標楷體" w:hAnsi="標楷體" w:cs="標楷體" w:hint="eastAsia"/>
          <w:color w:val="000000"/>
        </w:rPr>
        <w:t>醫院腦神經內科朱展麟</w:t>
      </w:r>
      <w:r>
        <w:rPr>
          <w:rFonts w:ascii="標楷體" w:eastAsia="標楷體" w:hAnsi="標楷體" w:cs="標楷體" w:hint="eastAsia"/>
          <w:color w:val="000000"/>
        </w:rPr>
        <w:t>醫師，提供研究所需具備之醫學專業知識，協助提供醫護人員相關觀點，進而增強</w:t>
      </w:r>
      <w:r w:rsidR="003A5DD1" w:rsidRPr="00C06498">
        <w:rPr>
          <w:rFonts w:ascii="標楷體" w:eastAsia="標楷體" w:hAnsi="標楷體" w:cs="標楷體" w:hint="eastAsia"/>
          <w:color w:val="000000"/>
        </w:rPr>
        <w:t>本</w:t>
      </w:r>
      <w:r w:rsidR="003A5DD1">
        <w:rPr>
          <w:rFonts w:ascii="標楷體" w:eastAsia="標楷體" w:hAnsi="標楷體" w:cs="標楷體" w:hint="eastAsia"/>
          <w:color w:val="000000"/>
        </w:rPr>
        <w:t>專案</w:t>
      </w:r>
      <w:r>
        <w:rPr>
          <w:rFonts w:ascii="標楷體" w:eastAsia="標楷體" w:hAnsi="標楷體" w:cs="標楷體" w:hint="eastAsia"/>
          <w:color w:val="000000"/>
        </w:rPr>
        <w:t>之研究方案更加明確。</w:t>
      </w:r>
      <w:r w:rsidR="00E66DC7">
        <w:rPr>
          <w:rFonts w:ascii="標楷體" w:eastAsia="標楷體" w:hAnsi="標楷體" w:cs="標楷體" w:hint="eastAsia"/>
          <w:color w:val="000000"/>
        </w:rPr>
        <w:t>本研究感謝</w:t>
      </w:r>
      <w:r w:rsidR="00E66DC7" w:rsidRPr="00E66DC7">
        <w:rPr>
          <w:rFonts w:eastAsia="標楷體"/>
          <w:color w:val="000000"/>
        </w:rPr>
        <w:t>NSC109-2221-E-182-038-MY3</w:t>
      </w:r>
      <w:r w:rsidR="00E66DC7">
        <w:rPr>
          <w:rFonts w:ascii="標楷體" w:eastAsia="標楷體" w:hAnsi="標楷體" w:cs="標楷體" w:hint="eastAsia"/>
          <w:color w:val="000000"/>
        </w:rPr>
        <w:t>補助</w:t>
      </w:r>
      <w:r w:rsidR="00FC671A">
        <w:rPr>
          <w:rFonts w:ascii="標楷體" w:eastAsia="標楷體" w:hAnsi="標楷體" w:cs="標楷體" w:hint="eastAsia"/>
          <w:color w:val="000000"/>
        </w:rPr>
        <w:t>，提供資料分析人力</w:t>
      </w:r>
      <w:r w:rsidR="00E66DC7">
        <w:rPr>
          <w:rFonts w:ascii="標楷體" w:eastAsia="標楷體" w:hAnsi="標楷體" w:cs="標楷體" w:hint="eastAsia"/>
          <w:color w:val="000000"/>
        </w:rPr>
        <w:t>，特此致謝。</w:t>
      </w:r>
    </w:p>
    <w:p w14:paraId="7276565D" w14:textId="77777777" w:rsidR="00531BC5" w:rsidRPr="00C06498" w:rsidRDefault="00531BC5" w:rsidP="00621448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line="240" w:lineRule="auto"/>
        <w:ind w:leftChars="0" w:left="0" w:firstLineChars="0" w:firstLine="0"/>
        <w:rPr>
          <w:rFonts w:ascii="標楷體" w:eastAsia="標楷體" w:hAnsi="標楷體" w:cs="標楷體"/>
          <w:color w:val="000000"/>
        </w:rPr>
      </w:pPr>
    </w:p>
    <w:p w14:paraId="32801807" w14:textId="606F09DD" w:rsidR="00B80DEE" w:rsidRPr="00E61296" w:rsidRDefault="003310FB" w:rsidP="00640136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360" w:after="120" w:line="240" w:lineRule="auto"/>
        <w:ind w:left="1" w:hanging="3"/>
        <w:jc w:val="center"/>
        <w:rPr>
          <w:rFonts w:ascii="標楷體" w:eastAsia="標楷體" w:hAnsi="標楷體" w:cs="標楷體"/>
          <w:b/>
          <w:bCs/>
          <w:color w:val="000000"/>
          <w:sz w:val="28"/>
          <w:szCs w:val="28"/>
        </w:rPr>
      </w:pPr>
      <w:r>
        <w:rPr>
          <w:rFonts w:ascii="標楷體" w:eastAsia="標楷體" w:hAnsi="標楷體" w:cs="標楷體" w:hint="eastAsia"/>
          <w:b/>
          <w:bCs/>
          <w:color w:val="000000"/>
          <w:sz w:val="28"/>
          <w:szCs w:val="28"/>
        </w:rPr>
        <w:t>七、</w:t>
      </w:r>
      <w:r w:rsidR="00327E77">
        <w:rPr>
          <w:rFonts w:ascii="標楷體" w:eastAsia="標楷體" w:hAnsi="標楷體" w:cs="標楷體" w:hint="eastAsia"/>
          <w:b/>
          <w:bCs/>
          <w:color w:val="000000"/>
          <w:sz w:val="28"/>
          <w:szCs w:val="28"/>
        </w:rPr>
        <w:t>參考文獻</w:t>
      </w:r>
    </w:p>
    <w:p w14:paraId="2808767C" w14:textId="79FF80BA" w:rsidR="008F52C5" w:rsidRPr="00E61296" w:rsidRDefault="00E61296" w:rsidP="00640136">
      <w:pPr>
        <w:pStyle w:val="aa"/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line="240" w:lineRule="auto"/>
        <w:ind w:leftChars="0" w:firstLineChars="0"/>
        <w:jc w:val="both"/>
        <w:rPr>
          <w:rFonts w:eastAsia="標楷體"/>
          <w:color w:val="000000"/>
        </w:rPr>
      </w:pPr>
      <w:bookmarkStart w:id="5" w:name="pointnet"/>
      <w:bookmarkEnd w:id="5"/>
      <w:r w:rsidRPr="00E61296">
        <w:rPr>
          <w:rFonts w:eastAsia="標楷體"/>
          <w:color w:val="000000"/>
        </w:rPr>
        <w:t>Aoki, Y</w:t>
      </w:r>
      <w:r w:rsidRPr="00E61296">
        <w:rPr>
          <w:rFonts w:eastAsia="標楷體" w:hint="eastAsia"/>
          <w:color w:val="000000"/>
        </w:rPr>
        <w:t>.</w:t>
      </w:r>
      <w:r w:rsidRPr="00E61296">
        <w:rPr>
          <w:rFonts w:eastAsia="標楷體"/>
          <w:color w:val="000000"/>
        </w:rPr>
        <w:t>, Goforth, H., Srivatsan, R., Lucey, S. 2019. "</w:t>
      </w:r>
      <w:proofErr w:type="spellStart"/>
      <w:r w:rsidRPr="00E61296">
        <w:rPr>
          <w:rFonts w:eastAsia="標楷體"/>
          <w:color w:val="000000"/>
        </w:rPr>
        <w:t>Pointnetlk</w:t>
      </w:r>
      <w:proofErr w:type="spellEnd"/>
      <w:r w:rsidRPr="00E61296">
        <w:rPr>
          <w:rFonts w:eastAsia="標楷體"/>
          <w:color w:val="000000"/>
        </w:rPr>
        <w:t xml:space="preserve">: Robust &amp; efficient point cloud registration using </w:t>
      </w:r>
      <w:proofErr w:type="spellStart"/>
      <w:r w:rsidRPr="00E61296">
        <w:rPr>
          <w:rFonts w:eastAsia="標楷體"/>
          <w:color w:val="000000"/>
        </w:rPr>
        <w:t>pointnet</w:t>
      </w:r>
      <w:proofErr w:type="spellEnd"/>
      <w:r w:rsidRPr="00E61296">
        <w:rPr>
          <w:rFonts w:eastAsia="標楷體"/>
          <w:color w:val="000000"/>
        </w:rPr>
        <w:t>." Proceedings of the IEEE Computer Society Conference on Computer Vision and Pattern Recognition</w:t>
      </w:r>
      <w:r w:rsidRPr="00E61296">
        <w:rPr>
          <w:rFonts w:eastAsia="標楷體" w:hint="eastAsia"/>
          <w:color w:val="000000"/>
        </w:rPr>
        <w:t>.</w:t>
      </w:r>
    </w:p>
    <w:p w14:paraId="2D50E93A" w14:textId="77777777" w:rsidR="006B729C" w:rsidRDefault="008F52C5" w:rsidP="00640136">
      <w:pPr>
        <w:pStyle w:val="aa"/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line="240" w:lineRule="auto"/>
        <w:ind w:leftChars="0" w:firstLineChars="0"/>
        <w:jc w:val="both"/>
        <w:rPr>
          <w:rFonts w:eastAsia="標楷體"/>
          <w:color w:val="000000"/>
        </w:rPr>
      </w:pPr>
      <w:bookmarkStart w:id="6" w:name="Ref"/>
      <w:bookmarkEnd w:id="6"/>
      <w:r w:rsidRPr="00D66E5E">
        <w:rPr>
          <w:rFonts w:eastAsia="標楷體"/>
          <w:color w:val="000000"/>
        </w:rPr>
        <w:t xml:space="preserve">He, J., Pan, C., Yang, C., Zhang, M., et al. 2020. "Learning Hybrid Representations for Automatic 3D Vessel Centerline Extraction." Lecture Notes in Computer Science (including subseries Lecture Notes in Artificial Intelligence and Lecture Notes in Bioinformatics) </w:t>
      </w:r>
    </w:p>
    <w:p w14:paraId="166AA957" w14:textId="77777777" w:rsidR="006B729C" w:rsidRPr="006B729C" w:rsidRDefault="006B729C" w:rsidP="006B729C">
      <w:pPr>
        <w:pStyle w:val="aa"/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line="240" w:lineRule="auto"/>
        <w:ind w:leftChars="0" w:firstLineChars="0"/>
        <w:jc w:val="both"/>
        <w:rPr>
          <w:rFonts w:eastAsia="標楷體"/>
          <w:color w:val="000000"/>
        </w:rPr>
      </w:pPr>
      <w:bookmarkStart w:id="7" w:name="IACTA"/>
      <w:bookmarkEnd w:id="7"/>
      <w:r w:rsidRPr="00512265">
        <w:rPr>
          <w:rFonts w:eastAsia="標楷體"/>
          <w:color w:val="000000"/>
        </w:rPr>
        <w:t>IACTA-EST, The Image Analysis for CTA Endovascular Stroke Therapy Data Challenge</w:t>
      </w:r>
    </w:p>
    <w:p w14:paraId="6920F372" w14:textId="14EF3604" w:rsidR="008F52C5" w:rsidRPr="00D66E5E" w:rsidRDefault="006B729C" w:rsidP="00726041">
      <w:pPr>
        <w:pStyle w:val="aa"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line="240" w:lineRule="auto"/>
        <w:ind w:leftChars="0" w:left="478" w:firstLineChars="0" w:firstLine="0"/>
        <w:jc w:val="both"/>
        <w:rPr>
          <w:rFonts w:eastAsia="標楷體"/>
          <w:color w:val="000000"/>
        </w:rPr>
      </w:pPr>
      <w:proofErr w:type="gramStart"/>
      <w:r w:rsidRPr="006B729C">
        <w:rPr>
          <w:rFonts w:eastAsia="標楷體"/>
          <w:color w:val="000000"/>
        </w:rPr>
        <w:t>（</w:t>
      </w:r>
      <w:proofErr w:type="gramEnd"/>
      <w:r w:rsidRPr="006B729C">
        <w:rPr>
          <w:rFonts w:eastAsia="標楷體"/>
          <w:color w:val="000000"/>
        </w:rPr>
        <w:fldChar w:fldCharType="begin"/>
      </w:r>
      <w:r w:rsidRPr="006B729C">
        <w:rPr>
          <w:rFonts w:eastAsia="標楷體"/>
          <w:color w:val="000000"/>
        </w:rPr>
        <w:instrText>HYPERLINK "</w:instrText>
      </w:r>
      <w:r w:rsidRPr="00512265">
        <w:rPr>
          <w:rFonts w:eastAsia="標楷體"/>
          <w:color w:val="000000"/>
        </w:rPr>
        <w:instrText>https://lgiancauth.github.io/iacta-est-2023/</w:instrText>
      </w:r>
      <w:r w:rsidRPr="006B729C">
        <w:rPr>
          <w:rFonts w:eastAsia="標楷體"/>
          <w:color w:val="000000"/>
        </w:rPr>
        <w:instrText>"</w:instrText>
      </w:r>
      <w:r w:rsidRPr="006B729C">
        <w:rPr>
          <w:rFonts w:eastAsia="標楷體"/>
          <w:color w:val="000000"/>
        </w:rPr>
      </w:r>
      <w:r w:rsidRPr="006B729C">
        <w:rPr>
          <w:rFonts w:eastAsia="標楷體"/>
          <w:color w:val="000000"/>
        </w:rPr>
        <w:fldChar w:fldCharType="separate"/>
      </w:r>
      <w:r w:rsidRPr="006B729C">
        <w:rPr>
          <w:rStyle w:val="a5"/>
          <w:rFonts w:eastAsia="標楷體"/>
        </w:rPr>
        <w:t>https://lgiancauth.github.io/iacta-est-2023/</w:t>
      </w:r>
      <w:r w:rsidRPr="006B729C">
        <w:rPr>
          <w:rFonts w:eastAsia="標楷體"/>
          <w:color w:val="000000"/>
        </w:rPr>
        <w:fldChar w:fldCharType="end"/>
      </w:r>
      <w:r w:rsidRPr="00512265">
        <w:rPr>
          <w:rFonts w:eastAsia="標楷體"/>
          <w:color w:val="000000"/>
        </w:rPr>
        <w:t>）</w:t>
      </w:r>
      <w:r w:rsidR="008F52C5" w:rsidRPr="00D66E5E">
        <w:rPr>
          <w:rFonts w:eastAsia="標楷體"/>
          <w:color w:val="000000"/>
        </w:rPr>
        <w:t>.</w:t>
      </w:r>
    </w:p>
    <w:p w14:paraId="75897D0D" w14:textId="72AD6E97" w:rsidR="00E61296" w:rsidRPr="00E61296" w:rsidRDefault="00E61296" w:rsidP="00640136">
      <w:pPr>
        <w:pStyle w:val="aa"/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line="240" w:lineRule="auto"/>
        <w:ind w:leftChars="0" w:firstLineChars="0"/>
        <w:jc w:val="both"/>
        <w:rPr>
          <w:rFonts w:eastAsia="標楷體"/>
          <w:color w:val="000000"/>
        </w:rPr>
      </w:pPr>
      <w:bookmarkStart w:id="8" w:name="ICP"/>
      <w:bookmarkEnd w:id="8"/>
      <w:r w:rsidRPr="00E61296">
        <w:rPr>
          <w:rFonts w:eastAsia="標楷體"/>
          <w:color w:val="000000"/>
        </w:rPr>
        <w:t xml:space="preserve">Mohammadi, S., </w:t>
      </w:r>
      <w:proofErr w:type="spellStart"/>
      <w:r w:rsidRPr="00E61296">
        <w:rPr>
          <w:rFonts w:eastAsia="標楷體"/>
          <w:color w:val="000000"/>
        </w:rPr>
        <w:t>Gervei</w:t>
      </w:r>
      <w:proofErr w:type="spellEnd"/>
      <w:r w:rsidRPr="00E61296">
        <w:rPr>
          <w:rFonts w:eastAsia="標楷體"/>
          <w:color w:val="000000"/>
        </w:rPr>
        <w:t>, O. 2019. "</w:t>
      </w:r>
      <w:proofErr w:type="gramStart"/>
      <w:r w:rsidRPr="00E61296">
        <w:rPr>
          <w:rFonts w:eastAsia="標楷體"/>
          <w:color w:val="000000"/>
        </w:rPr>
        <w:t>Three Dimensional</w:t>
      </w:r>
      <w:proofErr w:type="gramEnd"/>
      <w:r w:rsidRPr="00E61296">
        <w:rPr>
          <w:rFonts w:eastAsia="標楷體"/>
          <w:color w:val="000000"/>
        </w:rPr>
        <w:t xml:space="preserve"> Posed Face Recognition with an Improved Iterative Closest Point Method." 3D Research (10:3-4).</w:t>
      </w:r>
    </w:p>
    <w:p w14:paraId="61A3E15B" w14:textId="367F3125" w:rsidR="00A975EB" w:rsidRDefault="00A975EB" w:rsidP="00640136">
      <w:pPr>
        <w:pStyle w:val="aa"/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line="240" w:lineRule="auto"/>
        <w:ind w:leftChars="0" w:firstLineChars="0"/>
        <w:jc w:val="both"/>
        <w:rPr>
          <w:rFonts w:eastAsia="標楷體"/>
          <w:color w:val="000000"/>
        </w:rPr>
      </w:pPr>
      <w:bookmarkStart w:id="9" w:name="pointnet2"/>
      <w:bookmarkEnd w:id="9"/>
      <w:r w:rsidRPr="00A975EB">
        <w:rPr>
          <w:rFonts w:eastAsia="標楷體"/>
          <w:color w:val="000000"/>
        </w:rPr>
        <w:t>Qi, C</w:t>
      </w:r>
      <w:r>
        <w:rPr>
          <w:rFonts w:eastAsia="標楷體"/>
          <w:color w:val="000000"/>
        </w:rPr>
        <w:t xml:space="preserve">., </w:t>
      </w:r>
      <w:r w:rsidRPr="00A975EB">
        <w:rPr>
          <w:rFonts w:eastAsia="標楷體"/>
          <w:color w:val="000000"/>
        </w:rPr>
        <w:t>Yi, L</w:t>
      </w:r>
      <w:r>
        <w:rPr>
          <w:rFonts w:eastAsia="標楷體"/>
          <w:color w:val="000000"/>
        </w:rPr>
        <w:t xml:space="preserve">., </w:t>
      </w:r>
      <w:r w:rsidRPr="00A975EB">
        <w:rPr>
          <w:rFonts w:eastAsia="標楷體"/>
          <w:color w:val="000000"/>
        </w:rPr>
        <w:t>Su, H</w:t>
      </w:r>
      <w:r>
        <w:rPr>
          <w:rFonts w:eastAsia="標楷體"/>
          <w:color w:val="000000"/>
        </w:rPr>
        <w:t xml:space="preserve">., </w:t>
      </w:r>
      <w:proofErr w:type="spellStart"/>
      <w:r w:rsidRPr="00A975EB">
        <w:rPr>
          <w:rFonts w:eastAsia="標楷體"/>
          <w:color w:val="000000"/>
        </w:rPr>
        <w:t>Guibas</w:t>
      </w:r>
      <w:proofErr w:type="spellEnd"/>
      <w:r w:rsidRPr="00A975EB">
        <w:rPr>
          <w:rFonts w:eastAsia="標楷體"/>
          <w:color w:val="000000"/>
        </w:rPr>
        <w:t>, L</w:t>
      </w:r>
      <w:r>
        <w:rPr>
          <w:rFonts w:eastAsia="標楷體"/>
          <w:color w:val="000000"/>
        </w:rPr>
        <w:t>. 2017.</w:t>
      </w:r>
      <w:r w:rsidR="008E4A4E" w:rsidRPr="008E4A4E">
        <w:t xml:space="preserve"> </w:t>
      </w:r>
      <w:r w:rsidR="008E4A4E" w:rsidRPr="00723E0A">
        <w:rPr>
          <w:rFonts w:eastAsia="標楷體"/>
          <w:color w:val="000000"/>
        </w:rPr>
        <w:t>"</w:t>
      </w:r>
      <w:proofErr w:type="spellStart"/>
      <w:r w:rsidR="008E4A4E" w:rsidRPr="008E4A4E">
        <w:rPr>
          <w:rFonts w:eastAsia="標楷體"/>
          <w:color w:val="000000"/>
        </w:rPr>
        <w:t>PointNet</w:t>
      </w:r>
      <w:proofErr w:type="spellEnd"/>
      <w:r w:rsidR="008E4A4E" w:rsidRPr="008E4A4E">
        <w:rPr>
          <w:rFonts w:eastAsia="標楷體"/>
          <w:color w:val="000000"/>
        </w:rPr>
        <w:t>++: Deep hierarchical feature learning on point sets in a metric space</w:t>
      </w:r>
      <w:r w:rsidR="008E4A4E" w:rsidRPr="00723E0A">
        <w:rPr>
          <w:rFonts w:eastAsia="標楷體"/>
          <w:color w:val="000000"/>
        </w:rPr>
        <w:t>"</w:t>
      </w:r>
      <w:r w:rsidR="008E4A4E">
        <w:rPr>
          <w:rFonts w:eastAsia="標楷體"/>
          <w:color w:val="000000"/>
        </w:rPr>
        <w:t xml:space="preserve"> </w:t>
      </w:r>
      <w:r w:rsidR="008E4A4E" w:rsidRPr="008E4A4E">
        <w:rPr>
          <w:rFonts w:eastAsia="標楷體"/>
          <w:color w:val="000000"/>
        </w:rPr>
        <w:t>Advances in Neural Information Processing Systems</w:t>
      </w:r>
      <w:r w:rsidR="008E4A4E">
        <w:rPr>
          <w:rFonts w:eastAsia="標楷體"/>
          <w:color w:val="000000"/>
        </w:rPr>
        <w:t>.</w:t>
      </w:r>
    </w:p>
    <w:p w14:paraId="226C9844" w14:textId="77777777" w:rsidR="00E61296" w:rsidRPr="00E61296" w:rsidRDefault="00E61296" w:rsidP="00640136">
      <w:pPr>
        <w:pStyle w:val="aa"/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line="240" w:lineRule="auto"/>
        <w:ind w:leftChars="0" w:firstLineChars="0"/>
        <w:jc w:val="both"/>
        <w:rPr>
          <w:rFonts w:eastAsia="標楷體"/>
          <w:color w:val="000000"/>
        </w:rPr>
      </w:pPr>
      <w:bookmarkStart w:id="10" w:name="pointnet3"/>
      <w:bookmarkEnd w:id="10"/>
      <w:r w:rsidRPr="00E61296">
        <w:rPr>
          <w:rFonts w:eastAsia="標楷體"/>
          <w:color w:val="000000"/>
        </w:rPr>
        <w:t>Yao, X., Guo, J., Hu, J., Cao, Q. 2019. "Using deep learning in semantic classification for point cloud data." IEEE Access (7).</w:t>
      </w:r>
    </w:p>
    <w:p w14:paraId="0CA9F3A3" w14:textId="77777777" w:rsidR="00311D76" w:rsidRDefault="00A35084" w:rsidP="00640136">
      <w:pPr>
        <w:pStyle w:val="aa"/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line="240" w:lineRule="auto"/>
        <w:ind w:leftChars="0" w:firstLineChars="0"/>
        <w:jc w:val="both"/>
        <w:rPr>
          <w:rFonts w:eastAsia="標楷體"/>
          <w:color w:val="000000"/>
        </w:rPr>
      </w:pPr>
      <w:bookmarkStart w:id="11" w:name="ICP2"/>
      <w:bookmarkEnd w:id="11"/>
      <w:r w:rsidRPr="00E61296">
        <w:rPr>
          <w:rFonts w:eastAsia="標楷體"/>
          <w:color w:val="000000"/>
        </w:rPr>
        <w:t>Zhu, Z., Xiang, W., Huo, J., Yang, M., Zhang, G., Wei, L. 2022. "Non-Cooperative Target Pose Estimation based on Improved Iterative Closest Point Algorithm." Journal of Systems Engineering and Electronics (33:1).</w:t>
      </w:r>
    </w:p>
    <w:p w14:paraId="76303004" w14:textId="104F8F60" w:rsidR="006D2D6E" w:rsidRDefault="00311D76" w:rsidP="006D2D6E">
      <w:pPr>
        <w:pStyle w:val="aa"/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line="240" w:lineRule="auto"/>
        <w:ind w:leftChars="0" w:firstLineChars="0"/>
        <w:jc w:val="both"/>
        <w:rPr>
          <w:rFonts w:eastAsia="標楷體"/>
          <w:color w:val="000000"/>
        </w:rPr>
      </w:pPr>
      <w:bookmarkStart w:id="12" w:name="Ref2"/>
      <w:bookmarkEnd w:id="12"/>
      <w:r w:rsidRPr="00311D76">
        <w:rPr>
          <w:rFonts w:ascii="標楷體" w:eastAsia="標楷體" w:hAnsi="標楷體" w:hint="eastAsia"/>
          <w:color w:val="000000"/>
        </w:rPr>
        <w:t xml:space="preserve">邱淑宜 </w:t>
      </w:r>
      <w:r w:rsidRPr="00311D76">
        <w:rPr>
          <w:rFonts w:ascii="標楷體" w:eastAsia="標楷體" w:hAnsi="標楷體"/>
          <w:color w:val="000000"/>
        </w:rPr>
        <w:t>"</w:t>
      </w:r>
      <w:r w:rsidRPr="00311D76">
        <w:rPr>
          <w:rFonts w:ascii="標楷體" w:eastAsia="標楷體" w:hAnsi="標楷體" w:hint="eastAsia"/>
          <w:color w:val="000000"/>
        </w:rPr>
        <w:t>腦中風失能臥床平均10年</w:t>
      </w:r>
      <w:r w:rsidR="00621448">
        <w:rPr>
          <w:rFonts w:ascii="標楷體" w:eastAsia="標楷體" w:hAnsi="標楷體" w:hint="eastAsia"/>
          <w:color w:val="000000"/>
        </w:rPr>
        <w:t xml:space="preserve"> </w:t>
      </w:r>
      <w:proofErr w:type="gramStart"/>
      <w:r w:rsidRPr="00311D76">
        <w:rPr>
          <w:rFonts w:ascii="標楷體" w:eastAsia="標楷體" w:hAnsi="標楷體" w:hint="eastAsia"/>
          <w:color w:val="000000"/>
        </w:rPr>
        <w:t>年燒百萬</w:t>
      </w:r>
      <w:proofErr w:type="gramEnd"/>
      <w:r w:rsidRPr="00311D76">
        <w:rPr>
          <w:rFonts w:ascii="標楷體" w:eastAsia="標楷體" w:hAnsi="標楷體" w:hint="eastAsia"/>
          <w:color w:val="000000"/>
        </w:rPr>
        <w:t>照護費</w:t>
      </w:r>
      <w:r w:rsidRPr="00311D76">
        <w:rPr>
          <w:rFonts w:ascii="標楷體" w:eastAsia="標楷體" w:hAnsi="標楷體"/>
          <w:color w:val="000000"/>
        </w:rPr>
        <w:t>"</w:t>
      </w:r>
      <w:r w:rsidRPr="00311D76">
        <w:rPr>
          <w:rFonts w:ascii="標楷體" w:eastAsia="標楷體" w:hAnsi="標楷體" w:hint="eastAsia"/>
          <w:i/>
          <w:iCs/>
          <w:color w:val="000000"/>
        </w:rPr>
        <w:t>康健雜誌</w:t>
      </w:r>
      <w:r w:rsidRPr="00311D76">
        <w:rPr>
          <w:rFonts w:ascii="標楷體" w:eastAsia="標楷體" w:hAnsi="標楷體" w:hint="eastAsia"/>
          <w:color w:val="000000"/>
        </w:rPr>
        <w:t>,</w:t>
      </w:r>
      <w:r w:rsidRPr="00311D76">
        <w:rPr>
          <w:rFonts w:eastAsia="標楷體"/>
          <w:color w:val="000000"/>
        </w:rPr>
        <w:t xml:space="preserve">05-2022 </w:t>
      </w:r>
      <w:proofErr w:type="gramStart"/>
      <w:r w:rsidRPr="006B729C">
        <w:rPr>
          <w:rFonts w:eastAsia="標楷體"/>
          <w:color w:val="000000"/>
        </w:rPr>
        <w:t>（</w:t>
      </w:r>
      <w:proofErr w:type="gramEnd"/>
      <w:hyperlink r:id="rId46" w:history="1">
        <w:r w:rsidRPr="006B729C">
          <w:rPr>
            <w:rStyle w:val="a5"/>
            <w:rFonts w:eastAsia="標楷體"/>
          </w:rPr>
          <w:t>https://www.commonhealth.com.tw/article/86227</w:t>
        </w:r>
      </w:hyperlink>
      <w:r w:rsidRPr="006B729C">
        <w:rPr>
          <w:rFonts w:eastAsia="標楷體"/>
          <w:color w:val="000000"/>
        </w:rPr>
        <w:t>）</w:t>
      </w:r>
    </w:p>
    <w:p w14:paraId="08D013FF" w14:textId="77777777" w:rsidR="00517273" w:rsidRDefault="00517273" w:rsidP="00726041">
      <w:pPr>
        <w:pStyle w:val="aa"/>
        <w:ind w:left="482" w:hanging="2"/>
        <w:rPr>
          <w:rFonts w:ascii="標楷體" w:hAnsi="標楷體" w:cs="標楷體"/>
          <w:sz w:val="16"/>
          <w:szCs w:val="16"/>
        </w:rPr>
      </w:pPr>
      <w:bookmarkStart w:id="13" w:name="_heading=h.gjdgxs" w:colFirst="0" w:colLast="0"/>
      <w:bookmarkEnd w:id="13"/>
    </w:p>
    <w:sectPr w:rsidR="00517273" w:rsidSect="00114033">
      <w:type w:val="continuous"/>
      <w:pgSz w:w="11906" w:h="16838"/>
      <w:pgMar w:top="1304" w:right="1418" w:bottom="1304" w:left="1418" w:header="851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88504A" w14:textId="77777777" w:rsidR="00720523" w:rsidRDefault="00720523">
      <w:pPr>
        <w:spacing w:line="240" w:lineRule="auto"/>
        <w:ind w:left="0" w:hanging="2"/>
      </w:pPr>
      <w:r>
        <w:separator/>
      </w:r>
    </w:p>
  </w:endnote>
  <w:endnote w:type="continuationSeparator" w:id="0">
    <w:p w14:paraId="5ABDD982" w14:textId="77777777" w:rsidR="00720523" w:rsidRDefault="00720523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ple Color Emoji">
    <w:charset w:val="00"/>
    <w:family w:val="auto"/>
    <w:pitch w:val="variable"/>
    <w:sig w:usb0="00000003" w:usb1="18000000" w:usb2="14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9D2AB" w14:textId="77777777" w:rsidR="00517273" w:rsidRDefault="00517273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line="240" w:lineRule="auto"/>
      <w:ind w:left="0" w:hanging="2"/>
      <w:rPr>
        <w:color w:val="000000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1396B" w14:textId="77777777" w:rsidR="00517273" w:rsidRDefault="00517273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line="240" w:lineRule="auto"/>
      <w:ind w:left="0" w:hanging="2"/>
      <w:jc w:val="center"/>
      <w:rPr>
        <w:color w:val="000000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0E5A1" w14:textId="77777777" w:rsidR="00517273" w:rsidRDefault="00517273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line="240" w:lineRule="auto"/>
      <w:ind w:left="0" w:hanging="2"/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AE19DC" w14:textId="77777777" w:rsidR="00720523" w:rsidRDefault="00720523">
      <w:pPr>
        <w:spacing w:line="240" w:lineRule="auto"/>
        <w:ind w:left="0" w:hanging="2"/>
      </w:pPr>
      <w:r>
        <w:separator/>
      </w:r>
    </w:p>
  </w:footnote>
  <w:footnote w:type="continuationSeparator" w:id="0">
    <w:p w14:paraId="752A447B" w14:textId="77777777" w:rsidR="00720523" w:rsidRDefault="00720523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A3894" w14:textId="77777777" w:rsidR="00517273" w:rsidRDefault="00517273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line="240" w:lineRule="auto"/>
      <w:ind w:left="0" w:hanging="2"/>
      <w:rPr>
        <w:color w:val="000000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36BE1" w14:textId="77777777" w:rsidR="00517273" w:rsidRDefault="00485566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line="240" w:lineRule="auto"/>
      <w:ind w:left="0" w:hanging="2"/>
      <w:rPr>
        <w:rFonts w:ascii="標楷體" w:eastAsia="標楷體" w:hAnsi="標楷體" w:cs="標楷體"/>
        <w:color w:val="000000"/>
        <w:sz w:val="20"/>
        <w:szCs w:val="20"/>
      </w:rPr>
    </w:pPr>
    <w:r w:rsidRPr="00511461">
      <w:rPr>
        <w:rFonts w:eastAsia="標楷體"/>
        <w:color w:val="000000"/>
        <w:sz w:val="20"/>
        <w:szCs w:val="20"/>
      </w:rPr>
      <w:t>2023</w:t>
    </w:r>
    <w:r>
      <w:rPr>
        <w:rFonts w:ascii="標楷體" w:eastAsia="標楷體" w:hAnsi="標楷體" w:cs="標楷體"/>
        <w:color w:val="000000"/>
        <w:sz w:val="20"/>
        <w:szCs w:val="20"/>
      </w:rPr>
      <w:t>年第</w:t>
    </w:r>
    <w:r w:rsidRPr="00511461">
      <w:rPr>
        <w:rFonts w:eastAsia="標楷體"/>
        <w:color w:val="000000"/>
        <w:sz w:val="20"/>
        <w:szCs w:val="20"/>
      </w:rPr>
      <w:t>28</w:t>
    </w:r>
    <w:r>
      <w:rPr>
        <w:rFonts w:ascii="標楷體" w:eastAsia="標楷體" w:hAnsi="標楷體" w:cs="標楷體"/>
        <w:color w:val="000000"/>
        <w:sz w:val="20"/>
        <w:szCs w:val="20"/>
      </w:rPr>
      <w:t xml:space="preserve">屆國際資訊管理暨實務研討會                                        </w:t>
    </w:r>
    <w:r w:rsidRPr="00511461">
      <w:rPr>
        <w:rFonts w:eastAsia="標楷體"/>
        <w:color w:val="000000"/>
        <w:sz w:val="20"/>
        <w:szCs w:val="20"/>
      </w:rPr>
      <w:t xml:space="preserve"> 2023/12/09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260E6" w14:textId="77777777" w:rsidR="00517273" w:rsidRDefault="00517273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line="240" w:lineRule="auto"/>
      <w:ind w:left="0" w:hanging="2"/>
      <w:rPr>
        <w:color w:val="000000"/>
        <w:sz w:val="20"/>
        <w:szCs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3C52A" w14:textId="2C1A1DCA" w:rsidR="0065364B" w:rsidRPr="00726041" w:rsidRDefault="006D2D6E" w:rsidP="00726041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leftChars="0" w:left="0" w:firstLineChars="0" w:firstLine="0"/>
      <w:rPr>
        <w:color w:val="000000"/>
        <w:sz w:val="20"/>
        <w:szCs w:val="20"/>
      </w:rPr>
    </w:pPr>
    <w:r w:rsidRPr="00511461">
      <w:rPr>
        <w:rFonts w:eastAsia="標楷體"/>
        <w:color w:val="000000"/>
        <w:sz w:val="20"/>
        <w:szCs w:val="20"/>
      </w:rPr>
      <w:t>2023</w:t>
    </w:r>
    <w:r>
      <w:rPr>
        <w:rFonts w:ascii="標楷體" w:eastAsia="標楷體" w:hAnsi="標楷體" w:cs="標楷體"/>
        <w:color w:val="000000"/>
        <w:sz w:val="20"/>
        <w:szCs w:val="20"/>
      </w:rPr>
      <w:t>年第</w:t>
    </w:r>
    <w:r w:rsidRPr="00511461">
      <w:rPr>
        <w:rFonts w:eastAsia="標楷體"/>
        <w:color w:val="000000"/>
        <w:sz w:val="20"/>
        <w:szCs w:val="20"/>
      </w:rPr>
      <w:t>28</w:t>
    </w:r>
    <w:r>
      <w:rPr>
        <w:rFonts w:ascii="標楷體" w:eastAsia="標楷體" w:hAnsi="標楷體" w:cs="標楷體"/>
        <w:color w:val="000000"/>
        <w:sz w:val="20"/>
        <w:szCs w:val="20"/>
      </w:rPr>
      <w:t xml:space="preserve">屆國際資訊管理暨實務研討會                                        </w:t>
    </w:r>
    <w:r w:rsidRPr="00511461">
      <w:rPr>
        <w:rFonts w:eastAsia="標楷體"/>
        <w:color w:val="000000"/>
        <w:sz w:val="20"/>
        <w:szCs w:val="20"/>
      </w:rPr>
      <w:t xml:space="preserve"> 2023/12/09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85230"/>
    <w:multiLevelType w:val="multilevel"/>
    <w:tmpl w:val="642ED46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A33DEC"/>
    <w:multiLevelType w:val="multilevel"/>
    <w:tmpl w:val="AE52169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881994"/>
    <w:multiLevelType w:val="multilevel"/>
    <w:tmpl w:val="FF18FE0C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B72B76"/>
    <w:multiLevelType w:val="hybridMultilevel"/>
    <w:tmpl w:val="B180049E"/>
    <w:lvl w:ilvl="0" w:tplc="188C0FA6">
      <w:start w:val="1"/>
      <w:numFmt w:val="decimal"/>
      <w:lvlText w:val="%1."/>
      <w:lvlJc w:val="left"/>
      <w:pPr>
        <w:ind w:left="71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18" w:hanging="480"/>
      </w:pPr>
    </w:lvl>
    <w:lvl w:ilvl="2" w:tplc="0409001B" w:tentative="1">
      <w:start w:val="1"/>
      <w:numFmt w:val="lowerRoman"/>
      <w:lvlText w:val="%3."/>
      <w:lvlJc w:val="right"/>
      <w:pPr>
        <w:ind w:left="1798" w:hanging="480"/>
      </w:pPr>
    </w:lvl>
    <w:lvl w:ilvl="3" w:tplc="0409000F" w:tentative="1">
      <w:start w:val="1"/>
      <w:numFmt w:val="decimal"/>
      <w:lvlText w:val="%4."/>
      <w:lvlJc w:val="left"/>
      <w:pPr>
        <w:ind w:left="227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58" w:hanging="480"/>
      </w:pPr>
    </w:lvl>
    <w:lvl w:ilvl="5" w:tplc="0409001B" w:tentative="1">
      <w:start w:val="1"/>
      <w:numFmt w:val="lowerRoman"/>
      <w:lvlText w:val="%6."/>
      <w:lvlJc w:val="right"/>
      <w:pPr>
        <w:ind w:left="3238" w:hanging="480"/>
      </w:pPr>
    </w:lvl>
    <w:lvl w:ilvl="6" w:tplc="0409000F" w:tentative="1">
      <w:start w:val="1"/>
      <w:numFmt w:val="decimal"/>
      <w:lvlText w:val="%7."/>
      <w:lvlJc w:val="left"/>
      <w:pPr>
        <w:ind w:left="371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98" w:hanging="480"/>
      </w:pPr>
    </w:lvl>
    <w:lvl w:ilvl="8" w:tplc="0409001B" w:tentative="1">
      <w:start w:val="1"/>
      <w:numFmt w:val="lowerRoman"/>
      <w:lvlText w:val="%9."/>
      <w:lvlJc w:val="right"/>
      <w:pPr>
        <w:ind w:left="4678" w:hanging="480"/>
      </w:pPr>
    </w:lvl>
  </w:abstractNum>
  <w:abstractNum w:abstractNumId="4" w15:restartNumberingAfterBreak="0">
    <w:nsid w:val="1013600E"/>
    <w:multiLevelType w:val="multilevel"/>
    <w:tmpl w:val="8564C35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A81F08"/>
    <w:multiLevelType w:val="multilevel"/>
    <w:tmpl w:val="5AFCF152"/>
    <w:lvl w:ilvl="0">
      <w:start w:val="1"/>
      <w:numFmt w:val="decimal"/>
      <w:lvlText w:val="%1、"/>
      <w:lvlJc w:val="left"/>
      <w:pPr>
        <w:ind w:left="480" w:hanging="480"/>
      </w:pPr>
      <w:rPr>
        <w:rFonts w:ascii="標楷體" w:eastAsia="標楷體" w:hAnsi="標楷體" w:cs="標楷體"/>
        <w:b w:val="0"/>
        <w:color w:val="000000"/>
        <w:sz w:val="24"/>
        <w:szCs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 w15:restartNumberingAfterBreak="0">
    <w:nsid w:val="19B03392"/>
    <w:multiLevelType w:val="multilevel"/>
    <w:tmpl w:val="5B58B1E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B97CD2"/>
    <w:multiLevelType w:val="multilevel"/>
    <w:tmpl w:val="CCAEBB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A63DFD"/>
    <w:multiLevelType w:val="multilevel"/>
    <w:tmpl w:val="B4EE8F1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446CCC"/>
    <w:multiLevelType w:val="multilevel"/>
    <w:tmpl w:val="5354528A"/>
    <w:lvl w:ilvl="0">
      <w:start w:val="1"/>
      <w:numFmt w:val="bullet"/>
      <w:lvlText w:val="□"/>
      <w:lvlJc w:val="left"/>
      <w:pPr>
        <w:ind w:left="960" w:hanging="480"/>
      </w:pPr>
      <w:rPr>
        <w:rFonts w:ascii="Noto Sans" w:eastAsia="Noto Sans" w:hAnsi="Noto Sans" w:cs="Noto Sans"/>
        <w:sz w:val="16"/>
        <w:szCs w:val="16"/>
        <w:vertAlign w:val="baseline"/>
      </w:rPr>
    </w:lvl>
    <w:lvl w:ilvl="1">
      <w:start w:val="1"/>
      <w:numFmt w:val="bullet"/>
      <w:lvlText w:val="■"/>
      <w:lvlJc w:val="left"/>
      <w:pPr>
        <w:ind w:left="990" w:hanging="480"/>
      </w:pPr>
      <w:rPr>
        <w:rFonts w:ascii="Noto Sans" w:eastAsia="Noto Sans" w:hAnsi="Noto Sans" w:cs="Noto Sans"/>
        <w:vertAlign w:val="baseline"/>
      </w:rPr>
    </w:lvl>
    <w:lvl w:ilvl="2">
      <w:start w:val="1"/>
      <w:numFmt w:val="bullet"/>
      <w:lvlText w:val="◆"/>
      <w:lvlJc w:val="left"/>
      <w:pPr>
        <w:ind w:left="1470" w:hanging="480"/>
      </w:pPr>
      <w:rPr>
        <w:rFonts w:ascii="Noto Sans" w:eastAsia="Noto Sans" w:hAnsi="Noto Sans" w:cs="Noto Sans"/>
        <w:vertAlign w:val="baseline"/>
      </w:rPr>
    </w:lvl>
    <w:lvl w:ilvl="3">
      <w:start w:val="1"/>
      <w:numFmt w:val="bullet"/>
      <w:lvlText w:val="●"/>
      <w:lvlJc w:val="left"/>
      <w:pPr>
        <w:ind w:left="1950" w:hanging="480"/>
      </w:pPr>
      <w:rPr>
        <w:rFonts w:ascii="Noto Sans" w:eastAsia="Noto Sans" w:hAnsi="Noto Sans" w:cs="Noto Sans"/>
        <w:vertAlign w:val="baseline"/>
      </w:rPr>
    </w:lvl>
    <w:lvl w:ilvl="4">
      <w:start w:val="1"/>
      <w:numFmt w:val="bullet"/>
      <w:lvlText w:val="■"/>
      <w:lvlJc w:val="left"/>
      <w:pPr>
        <w:ind w:left="2430" w:hanging="480"/>
      </w:pPr>
      <w:rPr>
        <w:rFonts w:ascii="Noto Sans" w:eastAsia="Noto Sans" w:hAnsi="Noto Sans" w:cs="Noto Sans"/>
        <w:vertAlign w:val="baseline"/>
      </w:rPr>
    </w:lvl>
    <w:lvl w:ilvl="5">
      <w:start w:val="1"/>
      <w:numFmt w:val="bullet"/>
      <w:lvlText w:val="◆"/>
      <w:lvlJc w:val="left"/>
      <w:pPr>
        <w:ind w:left="2910" w:hanging="480"/>
      </w:pPr>
      <w:rPr>
        <w:rFonts w:ascii="Noto Sans" w:eastAsia="Noto Sans" w:hAnsi="Noto Sans" w:cs="Noto Sans"/>
        <w:vertAlign w:val="baseline"/>
      </w:rPr>
    </w:lvl>
    <w:lvl w:ilvl="6">
      <w:start w:val="1"/>
      <w:numFmt w:val="bullet"/>
      <w:lvlText w:val="●"/>
      <w:lvlJc w:val="left"/>
      <w:pPr>
        <w:ind w:left="3390" w:hanging="480"/>
      </w:pPr>
      <w:rPr>
        <w:rFonts w:ascii="Noto Sans" w:eastAsia="Noto Sans" w:hAnsi="Noto Sans" w:cs="Noto Sans"/>
        <w:vertAlign w:val="baseline"/>
      </w:rPr>
    </w:lvl>
    <w:lvl w:ilvl="7">
      <w:start w:val="1"/>
      <w:numFmt w:val="bullet"/>
      <w:lvlText w:val="■"/>
      <w:lvlJc w:val="left"/>
      <w:pPr>
        <w:ind w:left="3870" w:hanging="480"/>
      </w:pPr>
      <w:rPr>
        <w:rFonts w:ascii="Noto Sans" w:eastAsia="Noto Sans" w:hAnsi="Noto Sans" w:cs="Noto Sans"/>
        <w:vertAlign w:val="baseline"/>
      </w:rPr>
    </w:lvl>
    <w:lvl w:ilvl="8">
      <w:start w:val="1"/>
      <w:numFmt w:val="bullet"/>
      <w:lvlText w:val="◆"/>
      <w:lvlJc w:val="left"/>
      <w:pPr>
        <w:ind w:left="4350" w:hanging="480"/>
      </w:pPr>
      <w:rPr>
        <w:rFonts w:ascii="Noto Sans" w:eastAsia="Noto Sans" w:hAnsi="Noto Sans" w:cs="Noto Sans"/>
        <w:vertAlign w:val="baseline"/>
      </w:rPr>
    </w:lvl>
  </w:abstractNum>
  <w:abstractNum w:abstractNumId="10" w15:restartNumberingAfterBreak="0">
    <w:nsid w:val="2CBD0A83"/>
    <w:multiLevelType w:val="hybridMultilevel"/>
    <w:tmpl w:val="67AA5A44"/>
    <w:lvl w:ilvl="0" w:tplc="28581994">
      <w:start w:val="1"/>
      <w:numFmt w:val="decimal"/>
      <w:lvlText w:val="(%1)"/>
      <w:lvlJc w:val="left"/>
      <w:pPr>
        <w:ind w:left="478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DD6295E"/>
    <w:multiLevelType w:val="hybridMultilevel"/>
    <w:tmpl w:val="85548770"/>
    <w:lvl w:ilvl="0" w:tplc="37B455B6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58" w:hanging="480"/>
      </w:pPr>
    </w:lvl>
    <w:lvl w:ilvl="2" w:tplc="0409001B" w:tentative="1">
      <w:start w:val="1"/>
      <w:numFmt w:val="lowerRoman"/>
      <w:lvlText w:val="%3."/>
      <w:lvlJc w:val="right"/>
      <w:pPr>
        <w:ind w:left="1438" w:hanging="480"/>
      </w:pPr>
    </w:lvl>
    <w:lvl w:ilvl="3" w:tplc="0409000F" w:tentative="1">
      <w:start w:val="1"/>
      <w:numFmt w:val="decimal"/>
      <w:lvlText w:val="%4."/>
      <w:lvlJc w:val="left"/>
      <w:pPr>
        <w:ind w:left="191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98" w:hanging="480"/>
      </w:pPr>
    </w:lvl>
    <w:lvl w:ilvl="5" w:tplc="0409001B" w:tentative="1">
      <w:start w:val="1"/>
      <w:numFmt w:val="lowerRoman"/>
      <w:lvlText w:val="%6."/>
      <w:lvlJc w:val="right"/>
      <w:pPr>
        <w:ind w:left="2878" w:hanging="480"/>
      </w:pPr>
    </w:lvl>
    <w:lvl w:ilvl="6" w:tplc="0409000F" w:tentative="1">
      <w:start w:val="1"/>
      <w:numFmt w:val="decimal"/>
      <w:lvlText w:val="%7."/>
      <w:lvlJc w:val="left"/>
      <w:pPr>
        <w:ind w:left="335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38" w:hanging="480"/>
      </w:pPr>
    </w:lvl>
    <w:lvl w:ilvl="8" w:tplc="0409001B" w:tentative="1">
      <w:start w:val="1"/>
      <w:numFmt w:val="lowerRoman"/>
      <w:lvlText w:val="%9."/>
      <w:lvlJc w:val="right"/>
      <w:pPr>
        <w:ind w:left="4318" w:hanging="480"/>
      </w:pPr>
    </w:lvl>
  </w:abstractNum>
  <w:abstractNum w:abstractNumId="12" w15:restartNumberingAfterBreak="0">
    <w:nsid w:val="39662DEC"/>
    <w:multiLevelType w:val="hybridMultilevel"/>
    <w:tmpl w:val="9C88879A"/>
    <w:lvl w:ilvl="0" w:tplc="FFFFFFFF">
      <w:start w:val="1"/>
      <w:numFmt w:val="decimal"/>
      <w:lvlText w:val="%1."/>
      <w:lvlJc w:val="left"/>
      <w:pPr>
        <w:ind w:left="478" w:hanging="480"/>
      </w:pPr>
      <w:rPr>
        <w:rFonts w:hint="eastAsia"/>
      </w:rPr>
    </w:lvl>
    <w:lvl w:ilvl="1" w:tplc="FFFFFFFF" w:tentative="1">
      <w:start w:val="1"/>
      <w:numFmt w:val="ideographTraditional"/>
      <w:lvlText w:val="%2、"/>
      <w:lvlJc w:val="left"/>
      <w:pPr>
        <w:ind w:left="958" w:hanging="480"/>
      </w:pPr>
    </w:lvl>
    <w:lvl w:ilvl="2" w:tplc="FFFFFFFF" w:tentative="1">
      <w:start w:val="1"/>
      <w:numFmt w:val="lowerRoman"/>
      <w:lvlText w:val="%3."/>
      <w:lvlJc w:val="right"/>
      <w:pPr>
        <w:ind w:left="1438" w:hanging="480"/>
      </w:pPr>
    </w:lvl>
    <w:lvl w:ilvl="3" w:tplc="FFFFFFFF" w:tentative="1">
      <w:start w:val="1"/>
      <w:numFmt w:val="decimal"/>
      <w:lvlText w:val="%4."/>
      <w:lvlJc w:val="left"/>
      <w:pPr>
        <w:ind w:left="1918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398" w:hanging="480"/>
      </w:pPr>
    </w:lvl>
    <w:lvl w:ilvl="5" w:tplc="FFFFFFFF" w:tentative="1">
      <w:start w:val="1"/>
      <w:numFmt w:val="lowerRoman"/>
      <w:lvlText w:val="%6."/>
      <w:lvlJc w:val="right"/>
      <w:pPr>
        <w:ind w:left="2878" w:hanging="480"/>
      </w:pPr>
    </w:lvl>
    <w:lvl w:ilvl="6" w:tplc="FFFFFFFF" w:tentative="1">
      <w:start w:val="1"/>
      <w:numFmt w:val="decimal"/>
      <w:lvlText w:val="%7."/>
      <w:lvlJc w:val="left"/>
      <w:pPr>
        <w:ind w:left="3358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38" w:hanging="480"/>
      </w:pPr>
    </w:lvl>
    <w:lvl w:ilvl="8" w:tplc="FFFFFFFF" w:tentative="1">
      <w:start w:val="1"/>
      <w:numFmt w:val="lowerRoman"/>
      <w:lvlText w:val="%9."/>
      <w:lvlJc w:val="right"/>
      <w:pPr>
        <w:ind w:left="4318" w:hanging="480"/>
      </w:pPr>
    </w:lvl>
  </w:abstractNum>
  <w:abstractNum w:abstractNumId="13" w15:restartNumberingAfterBreak="0">
    <w:nsid w:val="41C43C9E"/>
    <w:multiLevelType w:val="multilevel"/>
    <w:tmpl w:val="744AA29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2601D17"/>
    <w:multiLevelType w:val="multilevel"/>
    <w:tmpl w:val="73864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2851DBC"/>
    <w:multiLevelType w:val="multilevel"/>
    <w:tmpl w:val="DD36195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E76231"/>
    <w:multiLevelType w:val="multilevel"/>
    <w:tmpl w:val="6FC450C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BDB4C6E"/>
    <w:multiLevelType w:val="hybridMultilevel"/>
    <w:tmpl w:val="9F9CC270"/>
    <w:lvl w:ilvl="0" w:tplc="0409000F">
      <w:start w:val="1"/>
      <w:numFmt w:val="decimal"/>
      <w:lvlText w:val="%1."/>
      <w:lvlJc w:val="left"/>
      <w:pPr>
        <w:ind w:left="478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58" w:hanging="480"/>
      </w:pPr>
    </w:lvl>
    <w:lvl w:ilvl="2" w:tplc="0409001B" w:tentative="1">
      <w:start w:val="1"/>
      <w:numFmt w:val="lowerRoman"/>
      <w:lvlText w:val="%3."/>
      <w:lvlJc w:val="right"/>
      <w:pPr>
        <w:ind w:left="1438" w:hanging="480"/>
      </w:pPr>
    </w:lvl>
    <w:lvl w:ilvl="3" w:tplc="0409000F" w:tentative="1">
      <w:start w:val="1"/>
      <w:numFmt w:val="decimal"/>
      <w:lvlText w:val="%4."/>
      <w:lvlJc w:val="left"/>
      <w:pPr>
        <w:ind w:left="191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98" w:hanging="480"/>
      </w:pPr>
    </w:lvl>
    <w:lvl w:ilvl="5" w:tplc="0409001B" w:tentative="1">
      <w:start w:val="1"/>
      <w:numFmt w:val="lowerRoman"/>
      <w:lvlText w:val="%6."/>
      <w:lvlJc w:val="right"/>
      <w:pPr>
        <w:ind w:left="2878" w:hanging="480"/>
      </w:pPr>
    </w:lvl>
    <w:lvl w:ilvl="6" w:tplc="0409000F" w:tentative="1">
      <w:start w:val="1"/>
      <w:numFmt w:val="decimal"/>
      <w:lvlText w:val="%7."/>
      <w:lvlJc w:val="left"/>
      <w:pPr>
        <w:ind w:left="335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38" w:hanging="480"/>
      </w:pPr>
    </w:lvl>
    <w:lvl w:ilvl="8" w:tplc="0409001B" w:tentative="1">
      <w:start w:val="1"/>
      <w:numFmt w:val="lowerRoman"/>
      <w:lvlText w:val="%9."/>
      <w:lvlJc w:val="right"/>
      <w:pPr>
        <w:ind w:left="4318" w:hanging="480"/>
      </w:pPr>
    </w:lvl>
  </w:abstractNum>
  <w:abstractNum w:abstractNumId="18" w15:restartNumberingAfterBreak="0">
    <w:nsid w:val="51AF6756"/>
    <w:multiLevelType w:val="hybridMultilevel"/>
    <w:tmpl w:val="4F886A9A"/>
    <w:lvl w:ilvl="0" w:tplc="560C9CB6">
      <w:start w:val="1"/>
      <w:numFmt w:val="decimal"/>
      <w:lvlText w:val="[%1] 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37A458C"/>
    <w:multiLevelType w:val="multilevel"/>
    <w:tmpl w:val="858CF580"/>
    <w:lvl w:ilvl="0">
      <w:start w:val="1"/>
      <w:numFmt w:val="lowerLetter"/>
      <w:lvlText w:val="%1."/>
      <w:lvlJc w:val="left"/>
      <w:pPr>
        <w:ind w:left="2985" w:hanging="165"/>
      </w:pPr>
      <w:rPr>
        <w:rFonts w:ascii="Times New Roman" w:eastAsia="Times New Roman" w:hAnsi="Times New Roman" w:cs="Times New Roman"/>
        <w:b w:val="0"/>
        <w:i w:val="0"/>
        <w:sz w:val="24"/>
        <w:szCs w:val="24"/>
        <w:u w:val="none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0" w15:restartNumberingAfterBreak="0">
    <w:nsid w:val="611646AC"/>
    <w:multiLevelType w:val="multilevel"/>
    <w:tmpl w:val="FFAE71E0"/>
    <w:lvl w:ilvl="0">
      <w:start w:val="1"/>
      <w:numFmt w:val="lowerLetter"/>
      <w:lvlText w:val="(%1)"/>
      <w:lvlJc w:val="left"/>
      <w:pPr>
        <w:ind w:left="1200" w:hanging="480"/>
      </w:pPr>
      <w:rPr>
        <w:vertAlign w:val="baseline"/>
      </w:rPr>
    </w:lvl>
    <w:lvl w:ilvl="1">
      <w:start w:val="1"/>
      <w:numFmt w:val="decimal"/>
      <w:lvlText w:val="%2、"/>
      <w:lvlJc w:val="left"/>
      <w:pPr>
        <w:ind w:left="1200" w:hanging="4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680" w:hanging="4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160" w:hanging="480"/>
      </w:pPr>
      <w:rPr>
        <w:vertAlign w:val="baseline"/>
      </w:rPr>
    </w:lvl>
    <w:lvl w:ilvl="4">
      <w:start w:val="1"/>
      <w:numFmt w:val="decimal"/>
      <w:lvlText w:val="%5、"/>
      <w:lvlJc w:val="left"/>
      <w:pPr>
        <w:ind w:left="2640" w:hanging="4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120" w:hanging="4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600" w:hanging="480"/>
      </w:pPr>
      <w:rPr>
        <w:vertAlign w:val="baseline"/>
      </w:rPr>
    </w:lvl>
    <w:lvl w:ilvl="7">
      <w:start w:val="1"/>
      <w:numFmt w:val="decimal"/>
      <w:lvlText w:val="%8、"/>
      <w:lvlJc w:val="left"/>
      <w:pPr>
        <w:ind w:left="4080" w:hanging="48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4560" w:hanging="480"/>
      </w:pPr>
      <w:rPr>
        <w:vertAlign w:val="baseline"/>
      </w:rPr>
    </w:lvl>
  </w:abstractNum>
  <w:abstractNum w:abstractNumId="21" w15:restartNumberingAfterBreak="0">
    <w:nsid w:val="65E24A0E"/>
    <w:multiLevelType w:val="hybridMultilevel"/>
    <w:tmpl w:val="59D84090"/>
    <w:lvl w:ilvl="0" w:tplc="04090001">
      <w:start w:val="1"/>
      <w:numFmt w:val="bullet"/>
      <w:lvlText w:val=""/>
      <w:lvlJc w:val="left"/>
      <w:pPr>
        <w:ind w:left="47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5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3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8" w:hanging="480"/>
      </w:pPr>
      <w:rPr>
        <w:rFonts w:ascii="Wingdings" w:hAnsi="Wingdings" w:hint="default"/>
      </w:rPr>
    </w:lvl>
  </w:abstractNum>
  <w:abstractNum w:abstractNumId="22" w15:restartNumberingAfterBreak="0">
    <w:nsid w:val="69A70A12"/>
    <w:multiLevelType w:val="multilevel"/>
    <w:tmpl w:val="EC5661C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BA620EB"/>
    <w:multiLevelType w:val="hybridMultilevel"/>
    <w:tmpl w:val="3320B3DC"/>
    <w:lvl w:ilvl="0" w:tplc="2E4A2B60">
      <w:start w:val="1"/>
      <w:numFmt w:val="decimal"/>
      <w:lvlText w:val="[%1]"/>
      <w:lvlJc w:val="left"/>
      <w:pPr>
        <w:ind w:left="478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58" w:hanging="480"/>
      </w:pPr>
    </w:lvl>
    <w:lvl w:ilvl="2" w:tplc="0409001B" w:tentative="1">
      <w:start w:val="1"/>
      <w:numFmt w:val="lowerRoman"/>
      <w:lvlText w:val="%3."/>
      <w:lvlJc w:val="right"/>
      <w:pPr>
        <w:ind w:left="1438" w:hanging="480"/>
      </w:pPr>
    </w:lvl>
    <w:lvl w:ilvl="3" w:tplc="0409000F" w:tentative="1">
      <w:start w:val="1"/>
      <w:numFmt w:val="decimal"/>
      <w:lvlText w:val="%4."/>
      <w:lvlJc w:val="left"/>
      <w:pPr>
        <w:ind w:left="191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98" w:hanging="480"/>
      </w:pPr>
    </w:lvl>
    <w:lvl w:ilvl="5" w:tplc="0409001B" w:tentative="1">
      <w:start w:val="1"/>
      <w:numFmt w:val="lowerRoman"/>
      <w:lvlText w:val="%6."/>
      <w:lvlJc w:val="right"/>
      <w:pPr>
        <w:ind w:left="2878" w:hanging="480"/>
      </w:pPr>
    </w:lvl>
    <w:lvl w:ilvl="6" w:tplc="0409000F" w:tentative="1">
      <w:start w:val="1"/>
      <w:numFmt w:val="decimal"/>
      <w:lvlText w:val="%7."/>
      <w:lvlJc w:val="left"/>
      <w:pPr>
        <w:ind w:left="335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38" w:hanging="480"/>
      </w:pPr>
    </w:lvl>
    <w:lvl w:ilvl="8" w:tplc="0409001B" w:tentative="1">
      <w:start w:val="1"/>
      <w:numFmt w:val="lowerRoman"/>
      <w:lvlText w:val="%9."/>
      <w:lvlJc w:val="right"/>
      <w:pPr>
        <w:ind w:left="4318" w:hanging="480"/>
      </w:pPr>
    </w:lvl>
  </w:abstractNum>
  <w:abstractNum w:abstractNumId="24" w15:restartNumberingAfterBreak="0">
    <w:nsid w:val="72F314BB"/>
    <w:multiLevelType w:val="multilevel"/>
    <w:tmpl w:val="DBCCBB7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7890EFD"/>
    <w:multiLevelType w:val="multilevel"/>
    <w:tmpl w:val="4170DF0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CF51129"/>
    <w:multiLevelType w:val="hybridMultilevel"/>
    <w:tmpl w:val="A266D344"/>
    <w:lvl w:ilvl="0" w:tplc="74FC5EDC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58" w:hanging="480"/>
      </w:pPr>
    </w:lvl>
    <w:lvl w:ilvl="2" w:tplc="0409001B" w:tentative="1">
      <w:start w:val="1"/>
      <w:numFmt w:val="lowerRoman"/>
      <w:lvlText w:val="%3."/>
      <w:lvlJc w:val="right"/>
      <w:pPr>
        <w:ind w:left="1438" w:hanging="480"/>
      </w:pPr>
    </w:lvl>
    <w:lvl w:ilvl="3" w:tplc="0409000F" w:tentative="1">
      <w:start w:val="1"/>
      <w:numFmt w:val="decimal"/>
      <w:lvlText w:val="%4."/>
      <w:lvlJc w:val="left"/>
      <w:pPr>
        <w:ind w:left="191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98" w:hanging="480"/>
      </w:pPr>
    </w:lvl>
    <w:lvl w:ilvl="5" w:tplc="0409001B" w:tentative="1">
      <w:start w:val="1"/>
      <w:numFmt w:val="lowerRoman"/>
      <w:lvlText w:val="%6."/>
      <w:lvlJc w:val="right"/>
      <w:pPr>
        <w:ind w:left="2878" w:hanging="480"/>
      </w:pPr>
    </w:lvl>
    <w:lvl w:ilvl="6" w:tplc="0409000F" w:tentative="1">
      <w:start w:val="1"/>
      <w:numFmt w:val="decimal"/>
      <w:lvlText w:val="%7."/>
      <w:lvlJc w:val="left"/>
      <w:pPr>
        <w:ind w:left="335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38" w:hanging="480"/>
      </w:pPr>
    </w:lvl>
    <w:lvl w:ilvl="8" w:tplc="0409001B" w:tentative="1">
      <w:start w:val="1"/>
      <w:numFmt w:val="lowerRoman"/>
      <w:lvlText w:val="%9."/>
      <w:lvlJc w:val="right"/>
      <w:pPr>
        <w:ind w:left="4318" w:hanging="480"/>
      </w:pPr>
    </w:lvl>
  </w:abstractNum>
  <w:num w:numId="1" w16cid:durableId="1745683151">
    <w:abstractNumId w:val="9"/>
  </w:num>
  <w:num w:numId="2" w16cid:durableId="1383018781">
    <w:abstractNumId w:val="5"/>
  </w:num>
  <w:num w:numId="3" w16cid:durableId="454371377">
    <w:abstractNumId w:val="19"/>
  </w:num>
  <w:num w:numId="4" w16cid:durableId="1844977562">
    <w:abstractNumId w:val="20"/>
  </w:num>
  <w:num w:numId="5" w16cid:durableId="387580556">
    <w:abstractNumId w:val="23"/>
  </w:num>
  <w:num w:numId="6" w16cid:durableId="1037194996">
    <w:abstractNumId w:val="14"/>
  </w:num>
  <w:num w:numId="7" w16cid:durableId="984511677">
    <w:abstractNumId w:val="7"/>
    <w:lvlOverride w:ilvl="0">
      <w:lvl w:ilvl="0">
        <w:numFmt w:val="decimal"/>
        <w:lvlText w:val="%1."/>
        <w:lvlJc w:val="left"/>
      </w:lvl>
    </w:lvlOverride>
  </w:num>
  <w:num w:numId="8" w16cid:durableId="2073381152">
    <w:abstractNumId w:val="7"/>
    <w:lvlOverride w:ilvl="0">
      <w:lvl w:ilvl="0">
        <w:numFmt w:val="decimal"/>
        <w:lvlText w:val="%1."/>
        <w:lvlJc w:val="left"/>
      </w:lvl>
    </w:lvlOverride>
  </w:num>
  <w:num w:numId="9" w16cid:durableId="2117476090">
    <w:abstractNumId w:val="15"/>
    <w:lvlOverride w:ilvl="0">
      <w:lvl w:ilvl="0">
        <w:numFmt w:val="decimal"/>
        <w:lvlText w:val="%1."/>
        <w:lvlJc w:val="left"/>
      </w:lvl>
    </w:lvlOverride>
  </w:num>
  <w:num w:numId="10" w16cid:durableId="1244024745">
    <w:abstractNumId w:val="6"/>
    <w:lvlOverride w:ilvl="0">
      <w:lvl w:ilvl="0">
        <w:numFmt w:val="decimal"/>
        <w:lvlText w:val="%1."/>
        <w:lvlJc w:val="left"/>
      </w:lvl>
    </w:lvlOverride>
  </w:num>
  <w:num w:numId="11" w16cid:durableId="2072339424">
    <w:abstractNumId w:val="13"/>
    <w:lvlOverride w:ilvl="0">
      <w:lvl w:ilvl="0">
        <w:numFmt w:val="decimal"/>
        <w:lvlText w:val="%1."/>
        <w:lvlJc w:val="left"/>
      </w:lvl>
    </w:lvlOverride>
  </w:num>
  <w:num w:numId="12" w16cid:durableId="1893424562">
    <w:abstractNumId w:val="8"/>
    <w:lvlOverride w:ilvl="0">
      <w:lvl w:ilvl="0">
        <w:numFmt w:val="decimal"/>
        <w:lvlText w:val="%1."/>
        <w:lvlJc w:val="left"/>
      </w:lvl>
    </w:lvlOverride>
  </w:num>
  <w:num w:numId="13" w16cid:durableId="1627854771">
    <w:abstractNumId w:val="4"/>
    <w:lvlOverride w:ilvl="0">
      <w:lvl w:ilvl="0">
        <w:numFmt w:val="decimal"/>
        <w:lvlText w:val="%1."/>
        <w:lvlJc w:val="left"/>
      </w:lvl>
    </w:lvlOverride>
  </w:num>
  <w:num w:numId="14" w16cid:durableId="1677465583">
    <w:abstractNumId w:val="16"/>
    <w:lvlOverride w:ilvl="0">
      <w:lvl w:ilvl="0">
        <w:numFmt w:val="decimal"/>
        <w:lvlText w:val="%1."/>
        <w:lvlJc w:val="left"/>
      </w:lvl>
    </w:lvlOverride>
  </w:num>
  <w:num w:numId="15" w16cid:durableId="254487058">
    <w:abstractNumId w:val="1"/>
    <w:lvlOverride w:ilvl="0">
      <w:lvl w:ilvl="0">
        <w:numFmt w:val="decimal"/>
        <w:lvlText w:val="%1."/>
        <w:lvlJc w:val="left"/>
      </w:lvl>
    </w:lvlOverride>
  </w:num>
  <w:num w:numId="16" w16cid:durableId="1519201818">
    <w:abstractNumId w:val="24"/>
    <w:lvlOverride w:ilvl="0">
      <w:lvl w:ilvl="0">
        <w:numFmt w:val="decimal"/>
        <w:lvlText w:val="%1."/>
        <w:lvlJc w:val="left"/>
      </w:lvl>
    </w:lvlOverride>
  </w:num>
  <w:num w:numId="17" w16cid:durableId="1283148698">
    <w:abstractNumId w:val="0"/>
    <w:lvlOverride w:ilvl="0">
      <w:lvl w:ilvl="0">
        <w:numFmt w:val="decimal"/>
        <w:lvlText w:val="%1."/>
        <w:lvlJc w:val="left"/>
      </w:lvl>
    </w:lvlOverride>
  </w:num>
  <w:num w:numId="18" w16cid:durableId="166287251">
    <w:abstractNumId w:val="25"/>
    <w:lvlOverride w:ilvl="0">
      <w:lvl w:ilvl="0">
        <w:numFmt w:val="decimal"/>
        <w:lvlText w:val="%1."/>
        <w:lvlJc w:val="left"/>
      </w:lvl>
    </w:lvlOverride>
  </w:num>
  <w:num w:numId="19" w16cid:durableId="1335451859">
    <w:abstractNumId w:val="22"/>
    <w:lvlOverride w:ilvl="0">
      <w:lvl w:ilvl="0">
        <w:numFmt w:val="decimal"/>
        <w:lvlText w:val="%1."/>
        <w:lvlJc w:val="left"/>
      </w:lvl>
    </w:lvlOverride>
  </w:num>
  <w:num w:numId="20" w16cid:durableId="1752772033">
    <w:abstractNumId w:val="2"/>
    <w:lvlOverride w:ilvl="0">
      <w:lvl w:ilvl="0">
        <w:numFmt w:val="decimal"/>
        <w:lvlText w:val="%1."/>
        <w:lvlJc w:val="left"/>
      </w:lvl>
    </w:lvlOverride>
  </w:num>
  <w:num w:numId="21" w16cid:durableId="2138596680">
    <w:abstractNumId w:val="17"/>
  </w:num>
  <w:num w:numId="22" w16cid:durableId="1625886724">
    <w:abstractNumId w:val="12"/>
  </w:num>
  <w:num w:numId="23" w16cid:durableId="1243682399">
    <w:abstractNumId w:val="21"/>
  </w:num>
  <w:num w:numId="24" w16cid:durableId="1892569917">
    <w:abstractNumId w:val="11"/>
  </w:num>
  <w:num w:numId="25" w16cid:durableId="450978076">
    <w:abstractNumId w:val="26"/>
  </w:num>
  <w:num w:numId="26" w16cid:durableId="1552031785">
    <w:abstractNumId w:val="3"/>
  </w:num>
  <w:num w:numId="27" w16cid:durableId="1594125266">
    <w:abstractNumId w:val="10"/>
  </w:num>
  <w:num w:numId="28" w16cid:durableId="170348227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trackRevisions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7273"/>
    <w:rsid w:val="00001288"/>
    <w:rsid w:val="00001A9E"/>
    <w:rsid w:val="00003D03"/>
    <w:rsid w:val="00021301"/>
    <w:rsid w:val="00027633"/>
    <w:rsid w:val="00031DE6"/>
    <w:rsid w:val="000334F4"/>
    <w:rsid w:val="00034343"/>
    <w:rsid w:val="00037B6D"/>
    <w:rsid w:val="00040ABD"/>
    <w:rsid w:val="00042F4B"/>
    <w:rsid w:val="00044046"/>
    <w:rsid w:val="000473BC"/>
    <w:rsid w:val="000518F3"/>
    <w:rsid w:val="00052CEF"/>
    <w:rsid w:val="000728D7"/>
    <w:rsid w:val="00080810"/>
    <w:rsid w:val="0008384F"/>
    <w:rsid w:val="000A5D63"/>
    <w:rsid w:val="000A6469"/>
    <w:rsid w:val="000B278F"/>
    <w:rsid w:val="000C2364"/>
    <w:rsid w:val="000C622B"/>
    <w:rsid w:val="000C775A"/>
    <w:rsid w:val="000F02F9"/>
    <w:rsid w:val="000F1963"/>
    <w:rsid w:val="00104F02"/>
    <w:rsid w:val="00113EDC"/>
    <w:rsid w:val="00114033"/>
    <w:rsid w:val="00131A0F"/>
    <w:rsid w:val="001451D1"/>
    <w:rsid w:val="00146EF7"/>
    <w:rsid w:val="00152968"/>
    <w:rsid w:val="001560A2"/>
    <w:rsid w:val="00157E0D"/>
    <w:rsid w:val="00170404"/>
    <w:rsid w:val="00171ACD"/>
    <w:rsid w:val="001753CD"/>
    <w:rsid w:val="001758A9"/>
    <w:rsid w:val="00185E4D"/>
    <w:rsid w:val="0019501B"/>
    <w:rsid w:val="001A1038"/>
    <w:rsid w:val="001A16CD"/>
    <w:rsid w:val="001C5B92"/>
    <w:rsid w:val="001D7D62"/>
    <w:rsid w:val="001F2A07"/>
    <w:rsid w:val="001F3BDD"/>
    <w:rsid w:val="00206645"/>
    <w:rsid w:val="002114AF"/>
    <w:rsid w:val="00211E23"/>
    <w:rsid w:val="00216D3E"/>
    <w:rsid w:val="00216EE9"/>
    <w:rsid w:val="00223A5A"/>
    <w:rsid w:val="002272B9"/>
    <w:rsid w:val="00246216"/>
    <w:rsid w:val="002536CE"/>
    <w:rsid w:val="00255F46"/>
    <w:rsid w:val="00260E74"/>
    <w:rsid w:val="00266FBA"/>
    <w:rsid w:val="002715E9"/>
    <w:rsid w:val="002725DE"/>
    <w:rsid w:val="00272FAC"/>
    <w:rsid w:val="00297F15"/>
    <w:rsid w:val="002A4F9B"/>
    <w:rsid w:val="002A5253"/>
    <w:rsid w:val="002A7F0E"/>
    <w:rsid w:val="002B29FB"/>
    <w:rsid w:val="002B2A57"/>
    <w:rsid w:val="002C5BBF"/>
    <w:rsid w:val="002D75A8"/>
    <w:rsid w:val="002E014B"/>
    <w:rsid w:val="002E6744"/>
    <w:rsid w:val="002E7977"/>
    <w:rsid w:val="002E7F30"/>
    <w:rsid w:val="002F06EF"/>
    <w:rsid w:val="00303E8F"/>
    <w:rsid w:val="00307508"/>
    <w:rsid w:val="00311D76"/>
    <w:rsid w:val="0031283E"/>
    <w:rsid w:val="00314E48"/>
    <w:rsid w:val="00327E77"/>
    <w:rsid w:val="003310FB"/>
    <w:rsid w:val="00335376"/>
    <w:rsid w:val="00355CFA"/>
    <w:rsid w:val="0035638E"/>
    <w:rsid w:val="00356804"/>
    <w:rsid w:val="00367734"/>
    <w:rsid w:val="00382D84"/>
    <w:rsid w:val="00383F62"/>
    <w:rsid w:val="00384A6A"/>
    <w:rsid w:val="00395CB2"/>
    <w:rsid w:val="003A126B"/>
    <w:rsid w:val="003A5DD1"/>
    <w:rsid w:val="003A632E"/>
    <w:rsid w:val="003B31CE"/>
    <w:rsid w:val="003B42FC"/>
    <w:rsid w:val="003B45E8"/>
    <w:rsid w:val="003D703E"/>
    <w:rsid w:val="003E02F1"/>
    <w:rsid w:val="003E2DCC"/>
    <w:rsid w:val="003E2FCA"/>
    <w:rsid w:val="003F1038"/>
    <w:rsid w:val="00404859"/>
    <w:rsid w:val="004072AE"/>
    <w:rsid w:val="00410F7A"/>
    <w:rsid w:val="00411BE0"/>
    <w:rsid w:val="004141B5"/>
    <w:rsid w:val="004148B9"/>
    <w:rsid w:val="00416E80"/>
    <w:rsid w:val="00420F96"/>
    <w:rsid w:val="00424E4B"/>
    <w:rsid w:val="00430DE4"/>
    <w:rsid w:val="004335D7"/>
    <w:rsid w:val="00440226"/>
    <w:rsid w:val="00450D9A"/>
    <w:rsid w:val="004650E0"/>
    <w:rsid w:val="00465873"/>
    <w:rsid w:val="00472F85"/>
    <w:rsid w:val="00481B00"/>
    <w:rsid w:val="00482396"/>
    <w:rsid w:val="00484A7B"/>
    <w:rsid w:val="00485566"/>
    <w:rsid w:val="0048623A"/>
    <w:rsid w:val="00490C65"/>
    <w:rsid w:val="004A125E"/>
    <w:rsid w:val="004B400C"/>
    <w:rsid w:val="004B43E5"/>
    <w:rsid w:val="004C6321"/>
    <w:rsid w:val="004C6845"/>
    <w:rsid w:val="004E47F9"/>
    <w:rsid w:val="005057DF"/>
    <w:rsid w:val="00511461"/>
    <w:rsid w:val="00517273"/>
    <w:rsid w:val="00527A6D"/>
    <w:rsid w:val="00531896"/>
    <w:rsid w:val="00531BC5"/>
    <w:rsid w:val="00546792"/>
    <w:rsid w:val="00550730"/>
    <w:rsid w:val="00556FFC"/>
    <w:rsid w:val="00564FAC"/>
    <w:rsid w:val="005661A9"/>
    <w:rsid w:val="00573E26"/>
    <w:rsid w:val="00582F22"/>
    <w:rsid w:val="00587E94"/>
    <w:rsid w:val="00591464"/>
    <w:rsid w:val="005948AF"/>
    <w:rsid w:val="00595427"/>
    <w:rsid w:val="005A669E"/>
    <w:rsid w:val="005B2977"/>
    <w:rsid w:val="005B734D"/>
    <w:rsid w:val="005D3E54"/>
    <w:rsid w:val="005E1CE9"/>
    <w:rsid w:val="005E4F38"/>
    <w:rsid w:val="005E5280"/>
    <w:rsid w:val="005E752F"/>
    <w:rsid w:val="005F3E6A"/>
    <w:rsid w:val="005F59FC"/>
    <w:rsid w:val="00604839"/>
    <w:rsid w:val="0060657C"/>
    <w:rsid w:val="00616A4F"/>
    <w:rsid w:val="00617A37"/>
    <w:rsid w:val="00621448"/>
    <w:rsid w:val="00622C8A"/>
    <w:rsid w:val="006244BE"/>
    <w:rsid w:val="006321BB"/>
    <w:rsid w:val="00640136"/>
    <w:rsid w:val="0064135A"/>
    <w:rsid w:val="006476F7"/>
    <w:rsid w:val="00647A02"/>
    <w:rsid w:val="00651539"/>
    <w:rsid w:val="00651E61"/>
    <w:rsid w:val="0065364B"/>
    <w:rsid w:val="00664E1A"/>
    <w:rsid w:val="00665A17"/>
    <w:rsid w:val="0069063D"/>
    <w:rsid w:val="00693F1B"/>
    <w:rsid w:val="006A0284"/>
    <w:rsid w:val="006A0D7A"/>
    <w:rsid w:val="006A12DE"/>
    <w:rsid w:val="006B729C"/>
    <w:rsid w:val="006D2D6E"/>
    <w:rsid w:val="006D6BBB"/>
    <w:rsid w:val="006F7373"/>
    <w:rsid w:val="007033C2"/>
    <w:rsid w:val="0070396A"/>
    <w:rsid w:val="00704808"/>
    <w:rsid w:val="00704E32"/>
    <w:rsid w:val="00720523"/>
    <w:rsid w:val="007210CF"/>
    <w:rsid w:val="00723460"/>
    <w:rsid w:val="00723E0A"/>
    <w:rsid w:val="00726041"/>
    <w:rsid w:val="00727614"/>
    <w:rsid w:val="0073178D"/>
    <w:rsid w:val="00733B1D"/>
    <w:rsid w:val="007460E7"/>
    <w:rsid w:val="007476B2"/>
    <w:rsid w:val="00756EC1"/>
    <w:rsid w:val="00762241"/>
    <w:rsid w:val="00762E62"/>
    <w:rsid w:val="007666E1"/>
    <w:rsid w:val="00767683"/>
    <w:rsid w:val="00772FE4"/>
    <w:rsid w:val="00781543"/>
    <w:rsid w:val="00782E0D"/>
    <w:rsid w:val="007868B8"/>
    <w:rsid w:val="007917C7"/>
    <w:rsid w:val="007A2F59"/>
    <w:rsid w:val="007B35DC"/>
    <w:rsid w:val="007C5C81"/>
    <w:rsid w:val="007D07BA"/>
    <w:rsid w:val="007D2272"/>
    <w:rsid w:val="007D28C4"/>
    <w:rsid w:val="007E2F39"/>
    <w:rsid w:val="007E761C"/>
    <w:rsid w:val="00803610"/>
    <w:rsid w:val="00821708"/>
    <w:rsid w:val="0083332D"/>
    <w:rsid w:val="0083742B"/>
    <w:rsid w:val="008415D3"/>
    <w:rsid w:val="00850A61"/>
    <w:rsid w:val="008605A9"/>
    <w:rsid w:val="008614AF"/>
    <w:rsid w:val="0086175B"/>
    <w:rsid w:val="008626CF"/>
    <w:rsid w:val="0086537B"/>
    <w:rsid w:val="00895A01"/>
    <w:rsid w:val="008A288F"/>
    <w:rsid w:val="008A5433"/>
    <w:rsid w:val="008A6B19"/>
    <w:rsid w:val="008B7E6D"/>
    <w:rsid w:val="008E4A4E"/>
    <w:rsid w:val="008F52C5"/>
    <w:rsid w:val="008F5E03"/>
    <w:rsid w:val="00913655"/>
    <w:rsid w:val="009229D3"/>
    <w:rsid w:val="009270E8"/>
    <w:rsid w:val="00932013"/>
    <w:rsid w:val="009333CE"/>
    <w:rsid w:val="009379B7"/>
    <w:rsid w:val="009446A2"/>
    <w:rsid w:val="00957DD5"/>
    <w:rsid w:val="009622D2"/>
    <w:rsid w:val="00962470"/>
    <w:rsid w:val="00964506"/>
    <w:rsid w:val="0096461A"/>
    <w:rsid w:val="00975207"/>
    <w:rsid w:val="00976F1A"/>
    <w:rsid w:val="0098201D"/>
    <w:rsid w:val="00982037"/>
    <w:rsid w:val="009823E7"/>
    <w:rsid w:val="00983887"/>
    <w:rsid w:val="00990D26"/>
    <w:rsid w:val="00995BAA"/>
    <w:rsid w:val="009A047B"/>
    <w:rsid w:val="009A51BB"/>
    <w:rsid w:val="009B53B9"/>
    <w:rsid w:val="009B570D"/>
    <w:rsid w:val="009C6744"/>
    <w:rsid w:val="009D3E41"/>
    <w:rsid w:val="009D5264"/>
    <w:rsid w:val="009D7518"/>
    <w:rsid w:val="009E605A"/>
    <w:rsid w:val="009F480A"/>
    <w:rsid w:val="009F75FF"/>
    <w:rsid w:val="009F7E65"/>
    <w:rsid w:val="00A00AC9"/>
    <w:rsid w:val="00A033EB"/>
    <w:rsid w:val="00A11921"/>
    <w:rsid w:val="00A17980"/>
    <w:rsid w:val="00A253CD"/>
    <w:rsid w:val="00A3337B"/>
    <w:rsid w:val="00A35084"/>
    <w:rsid w:val="00A44C3F"/>
    <w:rsid w:val="00A47B70"/>
    <w:rsid w:val="00A65CDA"/>
    <w:rsid w:val="00A665C9"/>
    <w:rsid w:val="00A74634"/>
    <w:rsid w:val="00A75BBB"/>
    <w:rsid w:val="00A8000E"/>
    <w:rsid w:val="00A8348D"/>
    <w:rsid w:val="00A858CD"/>
    <w:rsid w:val="00A953D8"/>
    <w:rsid w:val="00A975EB"/>
    <w:rsid w:val="00AB0DB3"/>
    <w:rsid w:val="00AC2402"/>
    <w:rsid w:val="00AC59DA"/>
    <w:rsid w:val="00AD655F"/>
    <w:rsid w:val="00AF7A5E"/>
    <w:rsid w:val="00B0405F"/>
    <w:rsid w:val="00B131FB"/>
    <w:rsid w:val="00B16D94"/>
    <w:rsid w:val="00B20A59"/>
    <w:rsid w:val="00B2125E"/>
    <w:rsid w:val="00B21373"/>
    <w:rsid w:val="00B3299A"/>
    <w:rsid w:val="00B36A8E"/>
    <w:rsid w:val="00B439DC"/>
    <w:rsid w:val="00B506FD"/>
    <w:rsid w:val="00B516F9"/>
    <w:rsid w:val="00B55F5A"/>
    <w:rsid w:val="00B566B1"/>
    <w:rsid w:val="00B60104"/>
    <w:rsid w:val="00B60E07"/>
    <w:rsid w:val="00B61BE2"/>
    <w:rsid w:val="00B7476E"/>
    <w:rsid w:val="00B80DEE"/>
    <w:rsid w:val="00B81146"/>
    <w:rsid w:val="00B8192A"/>
    <w:rsid w:val="00BA0521"/>
    <w:rsid w:val="00BA1BC2"/>
    <w:rsid w:val="00BA50BF"/>
    <w:rsid w:val="00BB173C"/>
    <w:rsid w:val="00BC0ACD"/>
    <w:rsid w:val="00BD43A9"/>
    <w:rsid w:val="00BE3D0C"/>
    <w:rsid w:val="00BF43BB"/>
    <w:rsid w:val="00BF454C"/>
    <w:rsid w:val="00C01B28"/>
    <w:rsid w:val="00C06498"/>
    <w:rsid w:val="00C26663"/>
    <w:rsid w:val="00C30EC7"/>
    <w:rsid w:val="00C338C8"/>
    <w:rsid w:val="00C357AE"/>
    <w:rsid w:val="00C52162"/>
    <w:rsid w:val="00C616A9"/>
    <w:rsid w:val="00C6265D"/>
    <w:rsid w:val="00C64899"/>
    <w:rsid w:val="00C660F3"/>
    <w:rsid w:val="00C67088"/>
    <w:rsid w:val="00C855B9"/>
    <w:rsid w:val="00C9479E"/>
    <w:rsid w:val="00CA38D6"/>
    <w:rsid w:val="00CB7F11"/>
    <w:rsid w:val="00CC2235"/>
    <w:rsid w:val="00CC7CA1"/>
    <w:rsid w:val="00CE3A65"/>
    <w:rsid w:val="00CF1EE1"/>
    <w:rsid w:val="00CF4773"/>
    <w:rsid w:val="00CF52B7"/>
    <w:rsid w:val="00D03BFD"/>
    <w:rsid w:val="00D05CE5"/>
    <w:rsid w:val="00D07102"/>
    <w:rsid w:val="00D125E7"/>
    <w:rsid w:val="00D13D86"/>
    <w:rsid w:val="00D222D9"/>
    <w:rsid w:val="00D2383E"/>
    <w:rsid w:val="00D24A2A"/>
    <w:rsid w:val="00D27C5F"/>
    <w:rsid w:val="00D50452"/>
    <w:rsid w:val="00D5206D"/>
    <w:rsid w:val="00D600D6"/>
    <w:rsid w:val="00D65030"/>
    <w:rsid w:val="00D65220"/>
    <w:rsid w:val="00D66E5E"/>
    <w:rsid w:val="00D717F9"/>
    <w:rsid w:val="00D7362E"/>
    <w:rsid w:val="00D86E94"/>
    <w:rsid w:val="00D86F65"/>
    <w:rsid w:val="00D906F9"/>
    <w:rsid w:val="00DA38AE"/>
    <w:rsid w:val="00DC0192"/>
    <w:rsid w:val="00DC4B40"/>
    <w:rsid w:val="00DD4C0A"/>
    <w:rsid w:val="00DE042E"/>
    <w:rsid w:val="00DE2233"/>
    <w:rsid w:val="00DF4194"/>
    <w:rsid w:val="00E0238B"/>
    <w:rsid w:val="00E23800"/>
    <w:rsid w:val="00E26B7D"/>
    <w:rsid w:val="00E31CD6"/>
    <w:rsid w:val="00E35A1B"/>
    <w:rsid w:val="00E40589"/>
    <w:rsid w:val="00E54538"/>
    <w:rsid w:val="00E54DF4"/>
    <w:rsid w:val="00E60DA4"/>
    <w:rsid w:val="00E61296"/>
    <w:rsid w:val="00E64E15"/>
    <w:rsid w:val="00E66DC7"/>
    <w:rsid w:val="00E66FA1"/>
    <w:rsid w:val="00E679CD"/>
    <w:rsid w:val="00E7741C"/>
    <w:rsid w:val="00EA437A"/>
    <w:rsid w:val="00EB227B"/>
    <w:rsid w:val="00EB3FE3"/>
    <w:rsid w:val="00EB5B1B"/>
    <w:rsid w:val="00EB5BC0"/>
    <w:rsid w:val="00ED514D"/>
    <w:rsid w:val="00EE5555"/>
    <w:rsid w:val="00EE55F8"/>
    <w:rsid w:val="00EE75B3"/>
    <w:rsid w:val="00F123A2"/>
    <w:rsid w:val="00F1558C"/>
    <w:rsid w:val="00F16022"/>
    <w:rsid w:val="00F16E85"/>
    <w:rsid w:val="00F236A2"/>
    <w:rsid w:val="00F23B46"/>
    <w:rsid w:val="00F33BA9"/>
    <w:rsid w:val="00F418A1"/>
    <w:rsid w:val="00F41B77"/>
    <w:rsid w:val="00F5009C"/>
    <w:rsid w:val="00F53C5B"/>
    <w:rsid w:val="00F614C8"/>
    <w:rsid w:val="00F666D5"/>
    <w:rsid w:val="00F76930"/>
    <w:rsid w:val="00F77E08"/>
    <w:rsid w:val="00F92DCF"/>
    <w:rsid w:val="00F971AC"/>
    <w:rsid w:val="00FA04A5"/>
    <w:rsid w:val="00FB1259"/>
    <w:rsid w:val="00FC671A"/>
    <w:rsid w:val="00FD0489"/>
    <w:rsid w:val="00FE397B"/>
    <w:rsid w:val="00FE6172"/>
    <w:rsid w:val="00FF4DF4"/>
    <w:rsid w:val="00FF7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75F5B0"/>
  <w15:docId w15:val="{2D7ACC2A-30F4-42D8-BA40-3C9153251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2D6E"/>
    <w:pPr>
      <w:suppressAutoHyphens/>
      <w:adjustRightInd w:val="0"/>
      <w:spacing w:line="360" w:lineRule="atLeast"/>
      <w:ind w:leftChars="-1" w:left="-1" w:hangingChars="1"/>
      <w:textDirection w:val="btLr"/>
      <w:textAlignment w:val="baseline"/>
      <w:outlineLvl w:val="0"/>
    </w:pPr>
    <w:rPr>
      <w:position w:val="-1"/>
    </w:rPr>
  </w:style>
  <w:style w:type="paragraph" w:styleId="1">
    <w:name w:val="heading 1"/>
    <w:basedOn w:val="a"/>
    <w:next w:val="a"/>
    <w:uiPriority w:val="9"/>
    <w:qFormat/>
    <w:pPr>
      <w:keepNext/>
      <w:jc w:val="center"/>
    </w:pPr>
    <w:rPr>
      <w:b/>
      <w:sz w:val="36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alloon Text"/>
    <w:basedOn w:val="a"/>
    <w:rPr>
      <w:rFonts w:ascii="Arial" w:hAnsi="Arial"/>
      <w:sz w:val="18"/>
      <w:szCs w:val="18"/>
    </w:rPr>
  </w:style>
  <w:style w:type="character" w:styleId="a5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q">
    <w:name w:val="q"/>
    <w:basedOn w:val="a0"/>
    <w:rPr>
      <w:w w:val="100"/>
      <w:position w:val="-1"/>
      <w:effect w:val="none"/>
      <w:vertAlign w:val="baseline"/>
      <w:cs w:val="0"/>
      <w:em w:val="none"/>
    </w:rPr>
  </w:style>
  <w:style w:type="paragraph" w:styleId="a6">
    <w:name w:val="header"/>
    <w:basedOn w:val="a"/>
    <w:pPr>
      <w:tabs>
        <w:tab w:val="center" w:pos="4153"/>
        <w:tab w:val="right" w:pos="8306"/>
      </w:tabs>
    </w:pPr>
    <w:rPr>
      <w:sz w:val="20"/>
    </w:rPr>
  </w:style>
  <w:style w:type="character" w:customStyle="1" w:styleId="a7">
    <w:name w:val="頁首 字元"/>
    <w:basedOn w:val="a0"/>
    <w:rPr>
      <w:w w:val="100"/>
      <w:position w:val="-1"/>
      <w:effect w:val="none"/>
      <w:vertAlign w:val="baseline"/>
      <w:cs w:val="0"/>
      <w:em w:val="none"/>
    </w:rPr>
  </w:style>
  <w:style w:type="paragraph" w:styleId="a8">
    <w:name w:val="footer"/>
    <w:basedOn w:val="a"/>
    <w:uiPriority w:val="99"/>
    <w:pPr>
      <w:tabs>
        <w:tab w:val="center" w:pos="4153"/>
        <w:tab w:val="right" w:pos="8306"/>
      </w:tabs>
    </w:pPr>
    <w:rPr>
      <w:sz w:val="20"/>
    </w:rPr>
  </w:style>
  <w:style w:type="character" w:customStyle="1" w:styleId="a9">
    <w:name w:val="頁尾 字元"/>
    <w:basedOn w:val="a0"/>
    <w:uiPriority w:val="99"/>
    <w:rPr>
      <w:w w:val="100"/>
      <w:position w:val="-1"/>
      <w:effect w:val="none"/>
      <w:vertAlign w:val="baseline"/>
      <w:cs w:val="0"/>
      <w:em w:val="none"/>
    </w:rPr>
  </w:style>
  <w:style w:type="paragraph" w:customStyle="1" w:styleId="ArticleTitle">
    <w:name w:val="Article Title"/>
    <w:basedOn w:val="a"/>
    <w:pPr>
      <w:widowControl/>
      <w:adjustRightInd/>
      <w:spacing w:afterLines="100" w:line="240" w:lineRule="auto"/>
      <w:jc w:val="center"/>
      <w:textAlignment w:val="auto"/>
    </w:pPr>
    <w:rPr>
      <w:kern w:val="2"/>
      <w:sz w:val="32"/>
      <w:szCs w:val="32"/>
    </w:rPr>
  </w:style>
  <w:style w:type="paragraph" w:customStyle="1" w:styleId="AuthorInfo">
    <w:name w:val="Author Info"/>
    <w:basedOn w:val="a"/>
    <w:pPr>
      <w:widowControl/>
      <w:adjustRightInd/>
      <w:spacing w:line="240" w:lineRule="auto"/>
      <w:jc w:val="center"/>
      <w:textAlignment w:val="auto"/>
    </w:pPr>
    <w:rPr>
      <w:kern w:val="2"/>
    </w:rPr>
  </w:style>
  <w:style w:type="paragraph" w:customStyle="1" w:styleId="Keywords">
    <w:name w:val="Keywords"/>
    <w:basedOn w:val="a"/>
    <w:pPr>
      <w:widowControl/>
      <w:adjustRightInd/>
      <w:spacing w:line="240" w:lineRule="auto"/>
      <w:jc w:val="both"/>
      <w:textAlignment w:val="auto"/>
    </w:pPr>
    <w:rPr>
      <w:kern w:val="2"/>
    </w:rPr>
  </w:style>
  <w:style w:type="paragraph" w:customStyle="1" w:styleId="AbstractTitle">
    <w:name w:val="Abstract Title"/>
    <w:basedOn w:val="a"/>
    <w:pPr>
      <w:widowControl/>
      <w:adjustRightInd/>
      <w:spacing w:line="240" w:lineRule="auto"/>
      <w:jc w:val="center"/>
      <w:textAlignment w:val="auto"/>
    </w:pPr>
    <w:rPr>
      <w:kern w:val="2"/>
    </w:rPr>
  </w:style>
  <w:style w:type="paragraph" w:customStyle="1" w:styleId="10">
    <w:name w:val="1."/>
    <w:basedOn w:val="aa"/>
    <w:pPr>
      <w:widowControl/>
      <w:tabs>
        <w:tab w:val="left" w:pos="567"/>
      </w:tabs>
      <w:adjustRightInd/>
      <w:spacing w:beforeLines="100" w:line="240" w:lineRule="auto"/>
      <w:ind w:leftChars="0" w:left="0"/>
      <w:jc w:val="center"/>
      <w:textAlignment w:val="auto"/>
    </w:pPr>
    <w:rPr>
      <w:kern w:val="2"/>
      <w:sz w:val="28"/>
      <w:szCs w:val="28"/>
    </w:rPr>
  </w:style>
  <w:style w:type="paragraph" w:styleId="aa">
    <w:name w:val="List Paragraph"/>
    <w:basedOn w:val="a"/>
    <w:pPr>
      <w:ind w:leftChars="200" w:left="480"/>
    </w:pPr>
  </w:style>
  <w:style w:type="paragraph" w:customStyle="1" w:styleId="Figures">
    <w:name w:val="Figures"/>
    <w:basedOn w:val="a"/>
    <w:pPr>
      <w:widowControl/>
      <w:tabs>
        <w:tab w:val="left" w:pos="709"/>
        <w:tab w:val="left" w:pos="4536"/>
      </w:tabs>
      <w:adjustRightInd/>
      <w:spacing w:line="240" w:lineRule="auto"/>
      <w:jc w:val="center"/>
      <w:textAlignment w:val="auto"/>
    </w:pPr>
    <w:rPr>
      <w:b/>
      <w:noProof/>
      <w:kern w:val="2"/>
    </w:rPr>
  </w:style>
  <w:style w:type="paragraph" w:customStyle="1" w:styleId="TableCaption">
    <w:name w:val="Table Caption"/>
    <w:basedOn w:val="a"/>
    <w:pPr>
      <w:widowControl/>
      <w:adjustRightInd/>
      <w:spacing w:line="240" w:lineRule="auto"/>
      <w:ind w:firstLine="480"/>
      <w:jc w:val="center"/>
      <w:textAlignment w:val="auto"/>
    </w:pPr>
    <w:rPr>
      <w:kern w:val="2"/>
    </w:rPr>
  </w:style>
  <w:style w:type="paragraph" w:customStyle="1" w:styleId="ab">
    <w:name w:val="圖目錄"/>
    <w:basedOn w:val="a"/>
    <w:pPr>
      <w:widowControl/>
      <w:adjustRightInd/>
      <w:spacing w:before="120" w:line="360" w:lineRule="auto"/>
      <w:jc w:val="center"/>
      <w:textAlignment w:val="auto"/>
    </w:pPr>
    <w:rPr>
      <w:kern w:val="2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2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e">
    <w:basedOn w:val="TableNormal2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left w:w="28" w:type="dxa"/>
        <w:right w:w="28" w:type="dxa"/>
      </w:tblCellMar>
    </w:tblPr>
  </w:style>
  <w:style w:type="paragraph" w:styleId="Web">
    <w:name w:val="Normal (Web)"/>
    <w:basedOn w:val="a"/>
    <w:uiPriority w:val="99"/>
    <w:unhideWhenUsed/>
    <w:rsid w:val="007666E1"/>
    <w:pPr>
      <w:widowControl/>
      <w:suppressAutoHyphens w:val="0"/>
      <w:adjustRightInd/>
      <w:spacing w:before="100" w:beforeAutospacing="1" w:after="100" w:afterAutospacing="1" w:line="240" w:lineRule="auto"/>
      <w:ind w:leftChars="0" w:left="0" w:firstLineChars="0" w:firstLine="0"/>
      <w:textDirection w:val="lrTb"/>
      <w:textAlignment w:val="auto"/>
      <w:outlineLvl w:val="9"/>
    </w:pPr>
    <w:rPr>
      <w:rFonts w:ascii="新細明體" w:eastAsia="新細明體" w:hAnsi="新細明體" w:cs="新細明體"/>
      <w:position w:val="0"/>
    </w:rPr>
  </w:style>
  <w:style w:type="paragraph" w:styleId="af1">
    <w:name w:val="No Spacing"/>
    <w:uiPriority w:val="1"/>
    <w:qFormat/>
    <w:rsid w:val="00FF4DF4"/>
    <w:pPr>
      <w:suppressAutoHyphens/>
      <w:adjustRightInd w:val="0"/>
      <w:ind w:leftChars="-1" w:left="-1" w:hangingChars="1"/>
      <w:textDirection w:val="btLr"/>
      <w:textAlignment w:val="baseline"/>
      <w:outlineLvl w:val="0"/>
    </w:pPr>
    <w:rPr>
      <w:position w:val="-1"/>
    </w:rPr>
  </w:style>
  <w:style w:type="character" w:styleId="af2">
    <w:name w:val="Unresolved Mention"/>
    <w:basedOn w:val="a0"/>
    <w:uiPriority w:val="99"/>
    <w:semiHidden/>
    <w:unhideWhenUsed/>
    <w:rsid w:val="008F52C5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8E4A4E"/>
    <w:rPr>
      <w:color w:val="800080" w:themeColor="followedHyperlink"/>
      <w:u w:val="single"/>
    </w:rPr>
  </w:style>
  <w:style w:type="paragraph" w:styleId="af4">
    <w:name w:val="Revision"/>
    <w:hidden/>
    <w:uiPriority w:val="99"/>
    <w:semiHidden/>
    <w:rsid w:val="004072AE"/>
    <w:pPr>
      <w:widowControl/>
      <w:ind w:firstLine="0"/>
    </w:pPr>
    <w:rPr>
      <w:position w:val="-1"/>
    </w:rPr>
  </w:style>
  <w:style w:type="character" w:styleId="af5">
    <w:name w:val="annotation reference"/>
    <w:basedOn w:val="a0"/>
    <w:uiPriority w:val="99"/>
    <w:semiHidden/>
    <w:unhideWhenUsed/>
    <w:rsid w:val="00782E0D"/>
    <w:rPr>
      <w:sz w:val="18"/>
      <w:szCs w:val="18"/>
    </w:rPr>
  </w:style>
  <w:style w:type="paragraph" w:styleId="af6">
    <w:name w:val="annotation text"/>
    <w:basedOn w:val="a"/>
    <w:link w:val="af7"/>
    <w:uiPriority w:val="99"/>
    <w:unhideWhenUsed/>
    <w:rsid w:val="00782E0D"/>
  </w:style>
  <w:style w:type="character" w:customStyle="1" w:styleId="af7">
    <w:name w:val="註解文字 字元"/>
    <w:basedOn w:val="a0"/>
    <w:link w:val="af6"/>
    <w:uiPriority w:val="99"/>
    <w:rsid w:val="00782E0D"/>
    <w:rPr>
      <w:position w:val="-1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782E0D"/>
    <w:rPr>
      <w:b/>
      <w:bCs/>
    </w:rPr>
  </w:style>
  <w:style w:type="character" w:customStyle="1" w:styleId="af9">
    <w:name w:val="註解主旨 字元"/>
    <w:basedOn w:val="af7"/>
    <w:link w:val="af8"/>
    <w:uiPriority w:val="99"/>
    <w:semiHidden/>
    <w:rsid w:val="00782E0D"/>
    <w:rPr>
      <w:b/>
      <w:bCs/>
      <w:position w:val="-1"/>
    </w:rPr>
  </w:style>
  <w:style w:type="table" w:styleId="afa">
    <w:name w:val="Table Grid"/>
    <w:basedOn w:val="a1"/>
    <w:uiPriority w:val="39"/>
    <w:rsid w:val="007276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85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7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51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1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18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21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947002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72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9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8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41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9" Type="http://schemas.openxmlformats.org/officeDocument/2006/relationships/image" Target="media/image24.png"/><Relationship Id="rId21" Type="http://schemas.openxmlformats.org/officeDocument/2006/relationships/image" Target="media/image6.png"/><Relationship Id="rId34" Type="http://schemas.openxmlformats.org/officeDocument/2006/relationships/image" Target="media/image19.png"/><Relationship Id="rId42" Type="http://schemas.openxmlformats.org/officeDocument/2006/relationships/image" Target="media/image27.png"/><Relationship Id="rId47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9.png"/><Relationship Id="rId32" Type="http://schemas.openxmlformats.org/officeDocument/2006/relationships/image" Target="media/image17.png"/><Relationship Id="rId37" Type="http://schemas.openxmlformats.org/officeDocument/2006/relationships/image" Target="media/image22.png"/><Relationship Id="rId40" Type="http://schemas.openxmlformats.org/officeDocument/2006/relationships/image" Target="media/image25.png"/><Relationship Id="rId45" Type="http://schemas.openxmlformats.org/officeDocument/2006/relationships/image" Target="media/image30.png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36" Type="http://schemas.openxmlformats.org/officeDocument/2006/relationships/image" Target="media/image21.png"/><Relationship Id="rId10" Type="http://schemas.openxmlformats.org/officeDocument/2006/relationships/header" Target="header2.xml"/><Relationship Id="rId19" Type="http://schemas.openxmlformats.org/officeDocument/2006/relationships/image" Target="media/image4.png"/><Relationship Id="rId31" Type="http://schemas.openxmlformats.org/officeDocument/2006/relationships/image" Target="media/image16.png"/><Relationship Id="rId44" Type="http://schemas.openxmlformats.org/officeDocument/2006/relationships/image" Target="media/image29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image" Target="media/image20.png"/><Relationship Id="rId43" Type="http://schemas.openxmlformats.org/officeDocument/2006/relationships/image" Target="media/image28.png"/><Relationship Id="rId48" Type="http://schemas.openxmlformats.org/officeDocument/2006/relationships/theme" Target="theme/theme1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footer" Target="footer2.xm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33" Type="http://schemas.openxmlformats.org/officeDocument/2006/relationships/image" Target="media/image18.png"/><Relationship Id="rId38" Type="http://schemas.openxmlformats.org/officeDocument/2006/relationships/image" Target="media/image23.png"/><Relationship Id="rId46" Type="http://schemas.openxmlformats.org/officeDocument/2006/relationships/hyperlink" Target="https://www.commonhealth.com.tw/article/86227" TargetMode="External"/><Relationship Id="rId20" Type="http://schemas.openxmlformats.org/officeDocument/2006/relationships/image" Target="media/image5.png"/><Relationship Id="rId41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EbQ9j/3zs2yNL7WQpbfdZFLEeA==">CgMxLjAyCGguZ2pkZ3hzOAByITFialM0ZXJ3aDRiOTJJZ0NwOUVMRTJIRnZpSl9jUE1KWQ==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BE7E161-7803-4C30-B154-274EDB7335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2363</TotalTime>
  <Pages>8</Pages>
  <Words>1176</Words>
  <Characters>6709</Characters>
  <Application>Microsoft Office Word</Application>
  <DocSecurity>0</DocSecurity>
  <Lines>55</Lines>
  <Paragraphs>15</Paragraphs>
  <ScaleCrop>false</ScaleCrop>
  <Company>HP</Company>
  <LinksUpToDate>false</LinksUpToDate>
  <CharactersWithSpaces>7870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</dc:creator>
  <cp:lastModifiedBy>ju891128@gmail.com</cp:lastModifiedBy>
  <cp:revision>315</cp:revision>
  <cp:lastPrinted>2023-10-18T16:29:00Z</cp:lastPrinted>
  <dcterms:created xsi:type="dcterms:W3CDTF">2022-11-22T06:07:00Z</dcterms:created>
  <dcterms:modified xsi:type="dcterms:W3CDTF">2023-11-17T12:16:00Z</dcterms:modified>
</cp:coreProperties>
</file>